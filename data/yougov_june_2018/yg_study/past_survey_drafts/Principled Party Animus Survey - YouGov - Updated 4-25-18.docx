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47BC478D" w14:textId="2F578988" w:rsidR="00E02BCA" w:rsidRDefault="00C350DC" w:rsidP="002C6253">
      <w:pPr>
        <w:pStyle w:val="Memotext"/>
        <w:tabs>
          <w:tab w:val="left" w:pos="1440"/>
        </w:tabs>
        <w:jc w:val="both"/>
        <w:rPr>
          <w:ins w:id="0" w:author="gaurav sood" w:date="2018-04-25T16:16:00Z"/>
          <w:rFonts w:ascii="Arial" w:hAnsi="Arial" w:cs="Arial"/>
          <w:szCs w:val="24"/>
        </w:rPr>
      </w:pPr>
      <w:ins w:id="1" w:author="gaurav sood" w:date="2018-04-25T16:21:00Z">
        <w:r>
          <w:rPr>
            <w:rFonts w:ascii="Arial" w:hAnsi="Arial" w:cs="Arial"/>
            <w:szCs w:val="24"/>
          </w:rPr>
          <w:t xml:space="preserve">Welcome! </w:t>
        </w:r>
      </w:ins>
      <w:r w:rsidR="00AD0C64">
        <w:rPr>
          <w:rFonts w:ascii="Arial" w:hAnsi="Arial" w:cs="Arial"/>
          <w:szCs w:val="24"/>
        </w:rPr>
        <w:t xml:space="preserve">Thank you for </w:t>
      </w:r>
      <w:del w:id="2" w:author="gaurav sood" w:date="2018-04-25T16:21:00Z">
        <w:r w:rsidR="00AD0C64" w:rsidDel="00C350DC">
          <w:rPr>
            <w:rFonts w:ascii="Arial" w:hAnsi="Arial" w:cs="Arial"/>
            <w:szCs w:val="24"/>
          </w:rPr>
          <w:delText xml:space="preserve">agreeing to participate </w:delText>
        </w:r>
      </w:del>
      <w:ins w:id="3" w:author="gaurav sood" w:date="2018-04-25T16:21:00Z">
        <w:r>
          <w:rPr>
            <w:rFonts w:ascii="Arial" w:hAnsi="Arial" w:cs="Arial"/>
            <w:szCs w:val="24"/>
          </w:rPr>
          <w:t xml:space="preserve">participating </w:t>
        </w:r>
      </w:ins>
      <w:r w:rsidR="00AD0C64">
        <w:rPr>
          <w:rFonts w:ascii="Arial" w:hAnsi="Arial" w:cs="Arial"/>
          <w:szCs w:val="24"/>
        </w:rPr>
        <w:t xml:space="preserve">in our survey. </w:t>
      </w:r>
    </w:p>
    <w:p w14:paraId="3DAD0195" w14:textId="77777777" w:rsidR="00E02BCA" w:rsidRDefault="00E02BCA" w:rsidP="002C6253">
      <w:pPr>
        <w:pStyle w:val="Memotext"/>
        <w:tabs>
          <w:tab w:val="left" w:pos="1440"/>
        </w:tabs>
        <w:jc w:val="both"/>
        <w:rPr>
          <w:ins w:id="4" w:author="gaurav sood" w:date="2018-04-25T16:16:00Z"/>
          <w:rFonts w:ascii="Helvetica" w:hAnsi="Helvetica" w:cs="Helvetica"/>
        </w:rPr>
      </w:pPr>
    </w:p>
    <w:p w14:paraId="0DC796C0" w14:textId="32F12EF8" w:rsidR="00395C47" w:rsidRDefault="000C03E9" w:rsidP="002C6253">
      <w:pPr>
        <w:pStyle w:val="Memotext"/>
        <w:tabs>
          <w:tab w:val="left" w:pos="1440"/>
        </w:tabs>
        <w:jc w:val="both"/>
        <w:rPr>
          <w:ins w:id="5" w:author="gaurav sood" w:date="2018-04-25T16:16:00Z"/>
          <w:rFonts w:ascii="Helvetica" w:hAnsi="Helvetica" w:cs="Helvetica"/>
        </w:rPr>
      </w:pPr>
      <w:r>
        <w:rPr>
          <w:rFonts w:ascii="Helvetica" w:hAnsi="Helvetica" w:cs="Helvetica"/>
        </w:rPr>
        <w:t>We are interested in how people learn</w:t>
      </w:r>
      <w:del w:id="6" w:author="gaurav sood" w:date="2018-04-25T16:22:00Z">
        <w:r w:rsidDel="000C38D0">
          <w:rPr>
            <w:rFonts w:ascii="Helvetica" w:hAnsi="Helvetica" w:cs="Helvetica"/>
          </w:rPr>
          <w:delText xml:space="preserve"> and</w:delText>
        </w:r>
      </w:del>
      <w:ins w:id="7" w:author="gaurav sood" w:date="2018-04-25T16:22:00Z">
        <w:r w:rsidR="000C38D0">
          <w:rPr>
            <w:rFonts w:ascii="Helvetica" w:hAnsi="Helvetica" w:cs="Helvetica"/>
          </w:rPr>
          <w:t>,</w:t>
        </w:r>
      </w:ins>
      <w:r>
        <w:rPr>
          <w:rFonts w:ascii="Helvetica" w:hAnsi="Helvetica" w:cs="Helvetica"/>
        </w:rPr>
        <w:t xml:space="preserve"> what they pick up from what they read, listen to, </w:t>
      </w:r>
      <w:ins w:id="8" w:author="gaurav sood" w:date="2018-04-25T16:22:00Z">
        <w:r w:rsidR="000C38D0">
          <w:rPr>
            <w:rFonts w:ascii="Helvetica" w:hAnsi="Helvetica" w:cs="Helvetica"/>
          </w:rPr>
          <w:t xml:space="preserve">and </w:t>
        </w:r>
      </w:ins>
      <w:r>
        <w:rPr>
          <w:rFonts w:ascii="Helvetica" w:hAnsi="Helvetica" w:cs="Helvetica"/>
        </w:rPr>
        <w:t xml:space="preserve">watch, </w:t>
      </w:r>
      <w:del w:id="9" w:author="gaurav sood" w:date="2018-04-26T09:04:00Z">
        <w:r w:rsidDel="00ED713F">
          <w:rPr>
            <w:rFonts w:ascii="Helvetica" w:hAnsi="Helvetica" w:cs="Helvetica"/>
          </w:rPr>
          <w:delText>etc</w:delText>
        </w:r>
        <w:r w:rsidR="00756119" w:rsidDel="00ED713F">
          <w:rPr>
            <w:rFonts w:ascii="Helvetica" w:hAnsi="Helvetica" w:cs="Helvetica"/>
          </w:rPr>
          <w:delText xml:space="preserve">. </w:delText>
        </w:r>
      </w:del>
      <w:r w:rsidR="00756119">
        <w:rPr>
          <w:rFonts w:ascii="Helvetica" w:hAnsi="Helvetica" w:cs="Helvetica"/>
        </w:rPr>
        <w:t>and how that might affect their attitudes</w:t>
      </w:r>
      <w:del w:id="10" w:author="gaurav sood" w:date="2018-04-25T16:23:00Z">
        <w:r w:rsidR="00756119" w:rsidDel="00D05C73">
          <w:rPr>
            <w:rFonts w:ascii="Helvetica" w:hAnsi="Helvetica" w:cs="Helvetica"/>
          </w:rPr>
          <w:delText xml:space="preserve"> toward society and politics</w:delText>
        </w:r>
      </w:del>
      <w:r>
        <w:rPr>
          <w:rFonts w:ascii="Helvetica" w:hAnsi="Helvetica" w:cs="Helvetica"/>
        </w:rPr>
        <w:t xml:space="preserve">. </w:t>
      </w:r>
    </w:p>
    <w:p w14:paraId="3A01B60A" w14:textId="77777777" w:rsidR="00395C47" w:rsidRDefault="00395C47" w:rsidP="002C6253">
      <w:pPr>
        <w:pStyle w:val="Memotext"/>
        <w:tabs>
          <w:tab w:val="left" w:pos="1440"/>
        </w:tabs>
        <w:jc w:val="both"/>
        <w:rPr>
          <w:ins w:id="11" w:author="gaurav sood" w:date="2018-04-25T16:16:00Z"/>
          <w:rFonts w:ascii="Helvetica" w:hAnsi="Helvetica" w:cs="Helvetica"/>
        </w:rPr>
      </w:pPr>
    </w:p>
    <w:p w14:paraId="729547A1" w14:textId="0D074FA2" w:rsidR="00AD0C64" w:rsidRDefault="000C03E9" w:rsidP="002C6253">
      <w:pPr>
        <w:pStyle w:val="Memotext"/>
        <w:tabs>
          <w:tab w:val="left" w:pos="1440"/>
        </w:tabs>
        <w:jc w:val="both"/>
        <w:rPr>
          <w:rFonts w:ascii="Arial" w:hAnsi="Arial" w:cs="Arial"/>
          <w:szCs w:val="24"/>
        </w:rPr>
      </w:pPr>
      <w:del w:id="12" w:author="gaurav sood" w:date="2018-04-25T16:16:00Z">
        <w:r w:rsidDel="00395C47">
          <w:rPr>
            <w:rFonts w:ascii="Helvetica" w:hAnsi="Helvetica" w:cs="Helvetica"/>
          </w:rPr>
          <w:delText>This study will ask variety of questions, s</w:delText>
        </w:r>
      </w:del>
      <w:del w:id="13" w:author="gaurav sood" w:date="2018-04-26T09:14:00Z">
        <w:r w:rsidDel="00D1703B">
          <w:rPr>
            <w:rFonts w:ascii="Helvetica" w:hAnsi="Helvetica" w:cs="Helvetica"/>
          </w:rPr>
          <w:delText xml:space="preserve">ome of </w:delText>
        </w:r>
      </w:del>
      <w:del w:id="14" w:author="gaurav sood" w:date="2018-04-25T16:16:00Z">
        <w:r w:rsidDel="00395C47">
          <w:rPr>
            <w:rFonts w:ascii="Helvetica" w:hAnsi="Helvetica" w:cs="Helvetica"/>
          </w:rPr>
          <w:delText xml:space="preserve">which </w:delText>
        </w:r>
      </w:del>
      <w:del w:id="15" w:author="gaurav sood" w:date="2018-04-26T09:14:00Z">
        <w:r w:rsidDel="00D1703B">
          <w:rPr>
            <w:rFonts w:ascii="Helvetica" w:hAnsi="Helvetica" w:cs="Helvetica"/>
          </w:rPr>
          <w:delText xml:space="preserve">are </w:delText>
        </w:r>
      </w:del>
      <w:del w:id="16" w:author="gaurav sood" w:date="2018-04-25T16:16:00Z">
        <w:r w:rsidDel="00395C47">
          <w:rPr>
            <w:rFonts w:ascii="Helvetica" w:hAnsi="Helvetica" w:cs="Helvetica"/>
          </w:rPr>
          <w:delText xml:space="preserve">simply </w:delText>
        </w:r>
      </w:del>
      <w:del w:id="17" w:author="gaurav sood" w:date="2018-04-26T09:14:00Z">
        <w:r w:rsidDel="00D1703B">
          <w:rPr>
            <w:rFonts w:ascii="Helvetica" w:hAnsi="Helvetica" w:cs="Helvetica"/>
          </w:rPr>
          <w:delText xml:space="preserve">about </w:delText>
        </w:r>
      </w:del>
      <w:del w:id="18" w:author="gaurav sood" w:date="2018-04-25T16:19:00Z">
        <w:r w:rsidDel="000539E3">
          <w:rPr>
            <w:rFonts w:ascii="Helvetica" w:hAnsi="Helvetica" w:cs="Helvetica"/>
          </w:rPr>
          <w:delText xml:space="preserve">your opinions and others of which are </w:delText>
        </w:r>
        <w:r w:rsidDel="0061770B">
          <w:rPr>
            <w:rFonts w:ascii="Helvetica" w:hAnsi="Helvetica" w:cs="Helvetica"/>
          </w:rPr>
          <w:delText xml:space="preserve">about </w:delText>
        </w:r>
      </w:del>
      <w:del w:id="19" w:author="gaurav sood" w:date="2018-04-26T09:14:00Z">
        <w:r w:rsidDel="00D1703B">
          <w:rPr>
            <w:rFonts w:ascii="Helvetica" w:hAnsi="Helvetica" w:cs="Helvetica"/>
          </w:rPr>
          <w:delText>facts</w:delText>
        </w:r>
      </w:del>
      <w:del w:id="20" w:author="gaurav sood" w:date="2018-04-25T16:23:00Z">
        <w:r w:rsidDel="003E60E3">
          <w:rPr>
            <w:rFonts w:ascii="Helvetica" w:hAnsi="Helvetica" w:cs="Helvetica"/>
          </w:rPr>
          <w:delText xml:space="preserve"> you may or may not know. S</w:delText>
        </w:r>
      </w:del>
      <w:del w:id="21" w:author="gaurav sood" w:date="2018-04-26T09:05:00Z">
        <w:r w:rsidDel="00686EEB">
          <w:rPr>
            <w:rFonts w:ascii="Helvetica" w:hAnsi="Helvetica" w:cs="Helvetica"/>
          </w:rPr>
          <w:delText xml:space="preserve">ome of these questions may be </w:delText>
        </w:r>
      </w:del>
      <w:del w:id="22" w:author="gaurav sood" w:date="2018-04-25T16:23:00Z">
        <w:r w:rsidDel="003E60E3">
          <w:rPr>
            <w:rFonts w:ascii="Helvetica" w:hAnsi="Helvetica" w:cs="Helvetica"/>
          </w:rPr>
          <w:delText>difficult</w:delText>
        </w:r>
        <w:r w:rsidR="002F0D0E" w:rsidDel="003E60E3">
          <w:rPr>
            <w:rFonts w:ascii="Helvetica" w:hAnsi="Helvetica" w:cs="Helvetica"/>
          </w:rPr>
          <w:delText xml:space="preserve"> to answer</w:delText>
        </w:r>
      </w:del>
      <w:del w:id="23" w:author="gaurav sood" w:date="2018-04-26T09:05:00Z">
        <w:r w:rsidR="002F0D0E" w:rsidDel="00686EEB">
          <w:rPr>
            <w:rFonts w:ascii="Helvetica" w:hAnsi="Helvetica" w:cs="Helvetica"/>
          </w:rPr>
          <w:delText>, and you will not be judged by whether you answer correctly</w:delText>
        </w:r>
      </w:del>
      <w:del w:id="24" w:author="gaurav sood" w:date="2018-04-26T09:14:00Z">
        <w:r w:rsidR="002F0D0E" w:rsidDel="00D1703B">
          <w:rPr>
            <w:rFonts w:ascii="Helvetica" w:hAnsi="Helvetica" w:cs="Helvetica"/>
          </w:rPr>
          <w:delText xml:space="preserve">. </w:delText>
        </w:r>
      </w:del>
      <w:del w:id="25" w:author="gaurav sood" w:date="2018-04-26T09:08:00Z">
        <w:r w:rsidR="002F0D0E" w:rsidDel="00686EEB">
          <w:rPr>
            <w:rFonts w:ascii="Helvetica" w:hAnsi="Helvetica" w:cs="Helvetica"/>
          </w:rPr>
          <w:delText xml:space="preserve">We </w:delText>
        </w:r>
        <w:r w:rsidDel="00686EEB">
          <w:rPr>
            <w:rFonts w:ascii="Helvetica" w:hAnsi="Helvetica" w:cs="Helvetica"/>
          </w:rPr>
          <w:delText>only ask that you try your best to help us with this academic research.</w:delText>
        </w:r>
      </w:del>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13A27DB4" w14:textId="77777777" w:rsidR="00FE62CD" w:rsidRDefault="00FE62CD" w:rsidP="007C2B98">
      <w:pPr>
        <w:pStyle w:val="Memotext"/>
        <w:tabs>
          <w:tab w:val="left" w:pos="1440"/>
        </w:tabs>
        <w:jc w:val="both"/>
        <w:rPr>
          <w:rFonts w:ascii="Arial" w:hAnsi="Arial" w:cs="Arial"/>
          <w:b/>
          <w:szCs w:val="24"/>
          <w:u w:val="single"/>
        </w:rPr>
      </w:pPr>
    </w:p>
    <w:p w14:paraId="5BBD2779" w14:textId="57B4D27C" w:rsidR="00FE62CD" w:rsidRPr="00FE62CD" w:rsidRDefault="00FE62CD" w:rsidP="007C2B98">
      <w:pPr>
        <w:pStyle w:val="Memotext"/>
        <w:tabs>
          <w:tab w:val="left" w:pos="1440"/>
        </w:tabs>
        <w:jc w:val="both"/>
        <w:rPr>
          <w:rFonts w:ascii="Arial" w:hAnsi="Arial" w:cs="Arial"/>
          <w:szCs w:val="24"/>
        </w:rPr>
      </w:pPr>
      <w:r>
        <w:rPr>
          <w:rFonts w:ascii="Arial" w:hAnsi="Arial" w:cs="Arial"/>
          <w:szCs w:val="24"/>
        </w:rPr>
        <w:t>PRESENT TO ALL</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18604D83"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w:t>
      </w:r>
      <w:del w:id="26" w:author="gaurav sood" w:date="2018-04-26T09:42:00Z">
        <w:r w:rsidDel="00C15549">
          <w:rPr>
            <w:rFonts w:ascii="Arial" w:hAnsi="Arial" w:cs="Arial"/>
            <w:szCs w:val="24"/>
          </w:rPr>
          <w:delText xml:space="preserve">kinds of </w:delText>
        </w:r>
      </w:del>
      <w:r>
        <w:rPr>
          <w:rFonts w:ascii="Arial" w:hAnsi="Arial" w:cs="Arial"/>
          <w:szCs w:val="24"/>
        </w:rPr>
        <w:t xml:space="preserve">qualities that people think children should have. Although there are many admirable traits that people </w:t>
      </w:r>
      <w:r w:rsidR="00EB3BBC">
        <w:rPr>
          <w:rFonts w:ascii="Arial" w:hAnsi="Arial" w:cs="Arial"/>
          <w:szCs w:val="24"/>
        </w:rPr>
        <w:t>would like children to have</w:t>
      </w:r>
      <w:r>
        <w:rPr>
          <w:rFonts w:ascii="Arial" w:hAnsi="Arial" w:cs="Arial"/>
          <w:szCs w:val="24"/>
        </w:rPr>
        <w:t xml:space="preser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2DEFE60A"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 xml:space="preserve">QUESTIONS auth1-auth4; THEN RANDOMIZE ORDER OF auth5-auth9.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27"/>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27"/>
      <w:r w:rsidR="00581413">
        <w:rPr>
          <w:rStyle w:val="CommentReference"/>
          <w:rFonts w:ascii="Cambria" w:hAnsi="Cambria" w:cstheme="minorBidi"/>
        </w:rPr>
        <w:commentReference w:id="27"/>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lastRenderedPageBreak/>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 xml:space="preserve">[auth7]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 xml:space="preserve">[auth8]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 xml:space="preserve">[auth9]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rFonts w:ascii="Arial" w:hAnsi="Arial" w:cs="Arial"/>
        </w:rPr>
      </w:pPr>
      <w:r>
        <w:rPr>
          <w:rFonts w:ascii="Arial" w:hAnsi="Arial" w:cs="Arial"/>
        </w:rPr>
        <w:t>Kind</w:t>
      </w:r>
    </w:p>
    <w:p w14:paraId="437C03D0" w14:textId="77777777" w:rsidR="00581413" w:rsidRDefault="00581413" w:rsidP="00581413">
      <w:pPr>
        <w:jc w:val="both"/>
        <w:rPr>
          <w:rFonts w:ascii="Arial" w:hAnsi="Arial" w:cs="Arial"/>
        </w:rPr>
      </w:pPr>
    </w:p>
    <w:p w14:paraId="33C245F2" w14:textId="77777777" w:rsidR="00DE13FD" w:rsidRPr="00011A82" w:rsidRDefault="00DE13FD" w:rsidP="00DE13FD">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6A28611A" w14:textId="77777777" w:rsidR="00DE13FD" w:rsidRDefault="00DE13FD" w:rsidP="00581413">
      <w:pPr>
        <w:jc w:val="both"/>
        <w:rPr>
          <w:rFonts w:ascii="Arial" w:hAnsi="Arial" w:cs="Arial"/>
        </w:rPr>
      </w:pPr>
    </w:p>
    <w:p w14:paraId="3F021D4C" w14:textId="0F2C5923" w:rsidR="00DE13FD" w:rsidRDefault="00DE13FD" w:rsidP="00581413">
      <w:pPr>
        <w:jc w:val="both"/>
        <w:rPr>
          <w:rFonts w:ascii="Arial" w:hAnsi="Arial" w:cs="Arial"/>
        </w:rPr>
      </w:pPr>
      <w:r>
        <w:rPr>
          <w:rFonts w:ascii="Arial" w:hAnsi="Arial" w:cs="Arial"/>
        </w:rPr>
        <w:t>PRESENT TO ALL</w:t>
      </w:r>
    </w:p>
    <w:p w14:paraId="3620460E" w14:textId="77777777" w:rsidR="00DE13FD" w:rsidRDefault="00DE13FD" w:rsidP="00581413">
      <w:pPr>
        <w:jc w:val="both"/>
        <w:rPr>
          <w:rFonts w:ascii="Arial" w:hAnsi="Arial" w:cs="Arial"/>
        </w:rPr>
      </w:pPr>
    </w:p>
    <w:p w14:paraId="33644338" w14:textId="6C9EDF45" w:rsidR="00DE13FD" w:rsidRDefault="00DE13FD" w:rsidP="00581413">
      <w:pPr>
        <w:jc w:val="both"/>
        <w:rPr>
          <w:rFonts w:ascii="Arial" w:hAnsi="Arial" w:cs="Arial"/>
        </w:rPr>
      </w:pPr>
      <w:r>
        <w:rPr>
          <w:rFonts w:ascii="Arial" w:hAnsi="Arial" w:cs="Arial"/>
        </w:rPr>
        <w:t>On to another topic…</w:t>
      </w:r>
    </w:p>
    <w:p w14:paraId="5BF610BE" w14:textId="77777777" w:rsidR="00DE13FD" w:rsidRDefault="00DE13FD" w:rsidP="00581413">
      <w:pPr>
        <w:jc w:val="both"/>
        <w:rPr>
          <w:rFonts w:ascii="Arial" w:hAnsi="Arial" w:cs="Arial"/>
        </w:rPr>
      </w:pPr>
    </w:p>
    <w:p w14:paraId="785EE594" w14:textId="77777777" w:rsidR="00DE13FD" w:rsidRDefault="00DE13FD" w:rsidP="00DE13FD">
      <w:pPr>
        <w:pStyle w:val="Memotext"/>
        <w:tabs>
          <w:tab w:val="left" w:pos="1440"/>
        </w:tabs>
        <w:jc w:val="both"/>
        <w:rPr>
          <w:rFonts w:ascii="Arial" w:hAnsi="Arial" w:cs="Arial"/>
          <w:szCs w:val="24"/>
        </w:rPr>
      </w:pPr>
      <w:r w:rsidRPr="00581413">
        <w:rPr>
          <w:rFonts w:ascii="Arial" w:hAnsi="Arial" w:cs="Arial"/>
          <w:b/>
          <w:szCs w:val="24"/>
        </w:rPr>
        <w:t>[threat]</w:t>
      </w:r>
      <w:r>
        <w:rPr>
          <w:rFonts w:ascii="Arial" w:hAnsi="Arial" w:cs="Arial"/>
          <w:szCs w:val="24"/>
        </w:rPr>
        <w:t xml:space="preserve"> Which of the following statements most accurately describes how you feel about society today?  [RANDOMIZE ORDER OF RESPONSE OPTIONS]</w:t>
      </w:r>
    </w:p>
    <w:p w14:paraId="6B9A68DB" w14:textId="77777777" w:rsidR="00DE13FD" w:rsidRDefault="00DE13FD" w:rsidP="00DE13FD">
      <w:pPr>
        <w:pStyle w:val="Memotext"/>
        <w:tabs>
          <w:tab w:val="left" w:pos="1440"/>
        </w:tabs>
        <w:jc w:val="both"/>
        <w:rPr>
          <w:rFonts w:ascii="Arial" w:hAnsi="Arial" w:cs="Arial"/>
          <w:szCs w:val="24"/>
        </w:rPr>
      </w:pPr>
    </w:p>
    <w:p w14:paraId="1DB590C6"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597FAF1B"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126D7AF9" w14:textId="77777777" w:rsidR="00DE13FD" w:rsidRDefault="00DE13FD" w:rsidP="00DE13FD">
      <w:pPr>
        <w:pStyle w:val="Memotext"/>
        <w:tabs>
          <w:tab w:val="left" w:pos="1440"/>
        </w:tabs>
        <w:jc w:val="both"/>
        <w:rPr>
          <w:rFonts w:ascii="Arial" w:hAnsi="Arial" w:cs="Arial"/>
          <w:szCs w:val="24"/>
        </w:rPr>
      </w:pPr>
    </w:p>
    <w:p w14:paraId="0D1365F9" w14:textId="18E23714" w:rsidR="00DE13FD" w:rsidRPr="00DE13FD" w:rsidRDefault="00DE13FD" w:rsidP="00DE13FD">
      <w:pPr>
        <w:pStyle w:val="Memotext"/>
        <w:tabs>
          <w:tab w:val="left" w:pos="1440"/>
        </w:tabs>
        <w:jc w:val="both"/>
        <w:rPr>
          <w:rFonts w:ascii="Arial" w:hAnsi="Arial" w:cs="Arial"/>
          <w:b/>
          <w:szCs w:val="24"/>
          <w:u w:val="single"/>
        </w:rPr>
      </w:pPr>
      <w:r w:rsidRPr="00DE13FD">
        <w:rPr>
          <w:rFonts w:ascii="Arial" w:hAnsi="Arial" w:cs="Arial"/>
          <w:b/>
          <w:szCs w:val="24"/>
          <w:u w:val="single"/>
        </w:rPr>
        <w:t>PAGE 4</w:t>
      </w:r>
    </w:p>
    <w:p w14:paraId="6C47C876" w14:textId="77777777" w:rsidR="00DE13FD" w:rsidRDefault="00DE13FD" w:rsidP="00DE13FD">
      <w:pPr>
        <w:pStyle w:val="Memotext"/>
        <w:tabs>
          <w:tab w:val="left" w:pos="1440"/>
        </w:tabs>
        <w:jc w:val="both"/>
        <w:rPr>
          <w:rFonts w:ascii="Arial" w:hAnsi="Arial" w:cs="Arial"/>
          <w:szCs w:val="24"/>
        </w:rPr>
      </w:pPr>
    </w:p>
    <w:p w14:paraId="3967B66F" w14:textId="5ACE94B1"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3C3BA7D2" w14:textId="77777777" w:rsidR="00DE13FD" w:rsidRDefault="00DE13FD" w:rsidP="00DE13FD">
      <w:pPr>
        <w:pStyle w:val="Memotext"/>
        <w:tabs>
          <w:tab w:val="left" w:pos="1440"/>
        </w:tabs>
        <w:jc w:val="both"/>
        <w:rPr>
          <w:rFonts w:ascii="Arial" w:hAnsi="Arial" w:cs="Arial"/>
          <w:szCs w:val="24"/>
        </w:rPr>
      </w:pPr>
    </w:p>
    <w:p w14:paraId="57A1FD21" w14:textId="77777777" w:rsidR="00DE13FD" w:rsidRDefault="00DE13FD" w:rsidP="00DE13FD">
      <w:pPr>
        <w:pStyle w:val="Memotext"/>
        <w:tabs>
          <w:tab w:val="left" w:pos="1440"/>
        </w:tabs>
        <w:jc w:val="both"/>
        <w:rPr>
          <w:rFonts w:ascii="Arial" w:hAnsi="Arial" w:cs="Arial"/>
          <w:szCs w:val="24"/>
        </w:rPr>
      </w:pPr>
      <w:r w:rsidRPr="00756119">
        <w:rPr>
          <w:rFonts w:ascii="Arial" w:hAnsi="Arial" w:cs="Arial"/>
          <w:b/>
          <w:szCs w:val="24"/>
        </w:rPr>
        <w:lastRenderedPageBreak/>
        <w:t>[attack]</w:t>
      </w:r>
      <w:r>
        <w:rPr>
          <w:rFonts w:ascii="Arial" w:hAnsi="Arial" w:cs="Arial"/>
          <w:szCs w:val="24"/>
        </w:rPr>
        <w:t xml:space="preserve"> How worried are you that you or someone in your family will become a victim of a terrorist attack?</w:t>
      </w:r>
    </w:p>
    <w:p w14:paraId="7C78ACA8" w14:textId="77777777" w:rsidR="00DE13FD" w:rsidRDefault="00DE13FD" w:rsidP="00DE13FD">
      <w:pPr>
        <w:pStyle w:val="Memotext"/>
        <w:tabs>
          <w:tab w:val="left" w:pos="1440"/>
        </w:tabs>
        <w:jc w:val="both"/>
        <w:rPr>
          <w:rFonts w:ascii="Arial" w:hAnsi="Arial" w:cs="Arial"/>
          <w:szCs w:val="24"/>
        </w:rPr>
      </w:pPr>
    </w:p>
    <w:p w14:paraId="3C84A8C9"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Very worried</w:t>
      </w:r>
    </w:p>
    <w:p w14:paraId="484BF55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Somewhat worried</w:t>
      </w:r>
    </w:p>
    <w:p w14:paraId="250F1D83"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Not too worried</w:t>
      </w:r>
    </w:p>
    <w:p w14:paraId="4FEBF27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 xml:space="preserve">Not worried at all </w:t>
      </w:r>
    </w:p>
    <w:p w14:paraId="29C0E0AC" w14:textId="77777777" w:rsidR="00DE13FD" w:rsidRDefault="00DE13FD" w:rsidP="00DE13FD">
      <w:pPr>
        <w:pStyle w:val="Memotext"/>
        <w:tabs>
          <w:tab w:val="left" w:pos="1440"/>
        </w:tabs>
        <w:jc w:val="both"/>
        <w:rPr>
          <w:rFonts w:ascii="Arial" w:hAnsi="Arial" w:cs="Arial"/>
          <w:szCs w:val="24"/>
        </w:rPr>
      </w:pPr>
    </w:p>
    <w:p w14:paraId="3318FD3C" w14:textId="625D2ABA" w:rsidR="00581413" w:rsidRPr="00011A82" w:rsidRDefault="00DE13FD"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5</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76C2578B" w:rsidR="00581413" w:rsidRDefault="00231940" w:rsidP="00581413">
      <w:pPr>
        <w:pStyle w:val="Memotext"/>
        <w:tabs>
          <w:tab w:val="left" w:pos="1440"/>
        </w:tabs>
        <w:jc w:val="both"/>
        <w:rPr>
          <w:rFonts w:ascii="Arial" w:hAnsi="Arial" w:cs="Arial"/>
          <w:szCs w:val="24"/>
        </w:rPr>
      </w:pPr>
      <w:r>
        <w:rPr>
          <w:rFonts w:ascii="Arial" w:hAnsi="Arial" w:cs="Arial"/>
          <w:szCs w:val="24"/>
        </w:rPr>
        <w:t xml:space="preserve">Switching </w:t>
      </w:r>
      <w:commentRangeStart w:id="28"/>
      <w:r>
        <w:rPr>
          <w:rFonts w:ascii="Arial" w:hAnsi="Arial" w:cs="Arial"/>
          <w:szCs w:val="24"/>
        </w:rPr>
        <w:t>subjects</w:t>
      </w:r>
      <w:commentRangeEnd w:id="28"/>
      <w:r w:rsidR="006E05A5">
        <w:rPr>
          <w:rStyle w:val="CommentReference"/>
          <w:rFonts w:ascii="Cambria" w:eastAsiaTheme="minorHAnsi" w:hAnsi="Cambria" w:cstheme="minorBidi"/>
        </w:rPr>
        <w:commentReference w:id="28"/>
      </w:r>
      <w:r w:rsidR="00581413">
        <w:rPr>
          <w:rFonts w:ascii="Arial" w:hAnsi="Arial" w:cs="Arial"/>
          <w:szCs w:val="24"/>
        </w:rPr>
        <w:t>…</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762CDF48" w14:textId="77777777" w:rsidR="004F34A6" w:rsidRDefault="004F34A6" w:rsidP="004F34A6">
      <w:pPr>
        <w:pStyle w:val="Memotext"/>
        <w:tabs>
          <w:tab w:val="left" w:pos="1440"/>
        </w:tabs>
        <w:jc w:val="both"/>
        <w:rPr>
          <w:rFonts w:ascii="Arial" w:hAnsi="Arial" w:cs="Arial"/>
          <w:szCs w:val="24"/>
        </w:rPr>
      </w:pPr>
    </w:p>
    <w:p w14:paraId="45A493A7" w14:textId="624E45B9" w:rsidR="004F34A6" w:rsidRPr="00011A82" w:rsidRDefault="00DE13FD" w:rsidP="004F34A6">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6</w:t>
      </w:r>
    </w:p>
    <w:p w14:paraId="55C13D8A" w14:textId="77777777" w:rsidR="004F34A6" w:rsidRPr="00011A82" w:rsidRDefault="004F34A6" w:rsidP="004F34A6">
      <w:pPr>
        <w:jc w:val="both"/>
        <w:rPr>
          <w:rFonts w:ascii="Arial" w:eastAsia="Times New Roman" w:hAnsi="Arial" w:cs="Arial"/>
          <w:lang w:eastAsia="ja-JP" w:bidi="en-US"/>
        </w:rPr>
      </w:pPr>
    </w:p>
    <w:p w14:paraId="7162C919" w14:textId="77777777" w:rsidR="004F34A6" w:rsidRDefault="004F34A6" w:rsidP="004F34A6">
      <w:pPr>
        <w:pStyle w:val="Memotext"/>
        <w:tabs>
          <w:tab w:val="left" w:pos="1440"/>
        </w:tabs>
        <w:jc w:val="both"/>
        <w:rPr>
          <w:rFonts w:ascii="Arial" w:hAnsi="Arial" w:cs="Arial"/>
          <w:szCs w:val="24"/>
        </w:rPr>
      </w:pPr>
      <w:r>
        <w:rPr>
          <w:rFonts w:ascii="Arial" w:hAnsi="Arial" w:cs="Arial"/>
          <w:szCs w:val="24"/>
        </w:rPr>
        <w:t>PRESENT TO ALL</w:t>
      </w:r>
    </w:p>
    <w:p w14:paraId="75C9A87C" w14:textId="77777777" w:rsidR="004F34A6" w:rsidRDefault="004F34A6" w:rsidP="004F34A6">
      <w:pPr>
        <w:pStyle w:val="Memotext"/>
        <w:tabs>
          <w:tab w:val="left" w:pos="1440"/>
        </w:tabs>
        <w:jc w:val="both"/>
        <w:rPr>
          <w:rFonts w:ascii="Arial" w:hAnsi="Arial" w:cs="Arial"/>
          <w:szCs w:val="24"/>
        </w:rPr>
      </w:pPr>
    </w:p>
    <w:p w14:paraId="5451862C" w14:textId="77777777" w:rsidR="004F34A6" w:rsidRDefault="004F34A6" w:rsidP="004F34A6">
      <w:pPr>
        <w:pStyle w:val="Memotext"/>
        <w:tabs>
          <w:tab w:val="left" w:pos="1440"/>
        </w:tabs>
        <w:jc w:val="both"/>
        <w:rPr>
          <w:rFonts w:ascii="Arial" w:hAnsi="Arial" w:cs="Arial"/>
          <w:szCs w:val="24"/>
        </w:rPr>
      </w:pPr>
      <w:r w:rsidRPr="00581413">
        <w:rPr>
          <w:rFonts w:ascii="Arial" w:hAnsi="Arial" w:cs="Arial"/>
          <w:b/>
          <w:szCs w:val="24"/>
        </w:rPr>
        <w:t>[</w:t>
      </w:r>
      <w:proofErr w:type="spellStart"/>
      <w:r>
        <w:rPr>
          <w:rFonts w:ascii="Arial" w:hAnsi="Arial" w:cs="Arial"/>
          <w:b/>
          <w:szCs w:val="24"/>
        </w:rPr>
        <w:t>trust_gov</w:t>
      </w:r>
      <w:proofErr w:type="spellEnd"/>
      <w:r w:rsidRPr="00581413">
        <w:rPr>
          <w:rFonts w:ascii="Arial" w:hAnsi="Arial" w:cs="Arial"/>
          <w:b/>
          <w:szCs w:val="24"/>
        </w:rPr>
        <w:t>]</w:t>
      </w:r>
      <w:r>
        <w:rPr>
          <w:rFonts w:ascii="Arial" w:hAnsi="Arial" w:cs="Arial"/>
          <w:szCs w:val="24"/>
        </w:rPr>
        <w:t xml:space="preserve"> How much do you trust the government in Washington to do what’s right? </w:t>
      </w:r>
    </w:p>
    <w:p w14:paraId="569519D4" w14:textId="77777777" w:rsidR="004F34A6" w:rsidRDefault="004F34A6" w:rsidP="004F34A6">
      <w:pPr>
        <w:pStyle w:val="Memotext"/>
        <w:tabs>
          <w:tab w:val="left" w:pos="1440"/>
        </w:tabs>
        <w:jc w:val="both"/>
        <w:rPr>
          <w:rFonts w:ascii="Arial" w:hAnsi="Arial" w:cs="Arial"/>
          <w:szCs w:val="24"/>
        </w:rPr>
      </w:pPr>
    </w:p>
    <w:p w14:paraId="310CBDAC"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Almost always</w:t>
      </w:r>
    </w:p>
    <w:p w14:paraId="50D5394A"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Most of the time</w:t>
      </w:r>
    </w:p>
    <w:p w14:paraId="1F03A281"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 xml:space="preserve">Some of the time </w:t>
      </w:r>
    </w:p>
    <w:p w14:paraId="6FD5ACBC" w14:textId="3B71482B" w:rsidR="00DE13FD" w:rsidRDefault="004F34A6" w:rsidP="00DE13FD">
      <w:pPr>
        <w:pStyle w:val="Memotext"/>
        <w:numPr>
          <w:ilvl w:val="0"/>
          <w:numId w:val="14"/>
        </w:numPr>
        <w:tabs>
          <w:tab w:val="left" w:pos="1440"/>
        </w:tabs>
        <w:jc w:val="both"/>
        <w:rPr>
          <w:rFonts w:ascii="Arial" w:hAnsi="Arial" w:cs="Arial"/>
          <w:szCs w:val="24"/>
        </w:rPr>
      </w:pPr>
      <w:r>
        <w:rPr>
          <w:rFonts w:ascii="Arial" w:hAnsi="Arial" w:cs="Arial"/>
          <w:szCs w:val="24"/>
        </w:rPr>
        <w:t>Never</w:t>
      </w:r>
    </w:p>
    <w:p w14:paraId="03EA5EDC" w14:textId="77777777" w:rsidR="00DE13FD" w:rsidRDefault="00DE13FD" w:rsidP="00DE13FD">
      <w:pPr>
        <w:pStyle w:val="Memotext"/>
        <w:tabs>
          <w:tab w:val="left" w:pos="1440"/>
        </w:tabs>
        <w:jc w:val="both"/>
        <w:rPr>
          <w:rFonts w:ascii="Arial" w:hAnsi="Arial" w:cs="Arial"/>
          <w:szCs w:val="24"/>
        </w:rPr>
      </w:pPr>
    </w:p>
    <w:p w14:paraId="7D8D9296" w14:textId="1EE47B0C" w:rsidR="00DE13FD" w:rsidRPr="00B075F8" w:rsidRDefault="00DE13FD" w:rsidP="00DE13FD">
      <w:pPr>
        <w:keepLines/>
        <w:autoSpaceDE w:val="0"/>
        <w:autoSpaceDN w:val="0"/>
        <w:adjustRightInd w:val="0"/>
        <w:jc w:val="both"/>
        <w:rPr>
          <w:rFonts w:ascii="Arial" w:hAnsi="Arial" w:cs="Arial"/>
          <w:b/>
          <w:u w:val="single"/>
        </w:rPr>
      </w:pPr>
      <w:r>
        <w:rPr>
          <w:rFonts w:ascii="Arial" w:hAnsi="Arial" w:cs="Arial"/>
          <w:b/>
          <w:u w:val="single"/>
        </w:rPr>
        <w:t>PAGE 6</w:t>
      </w:r>
    </w:p>
    <w:p w14:paraId="3B3D8525" w14:textId="77777777" w:rsidR="00DE13FD" w:rsidRDefault="00DE13FD" w:rsidP="00DE13FD">
      <w:pPr>
        <w:tabs>
          <w:tab w:val="left" w:pos="2140"/>
        </w:tabs>
        <w:jc w:val="both"/>
        <w:rPr>
          <w:rFonts w:ascii="Arial" w:eastAsia="Times New Roman" w:hAnsi="Arial" w:cs="Arial"/>
          <w:b/>
        </w:rPr>
      </w:pPr>
    </w:p>
    <w:p w14:paraId="4229B1A3" w14:textId="77777777" w:rsidR="00DE13FD" w:rsidRDefault="00DE13FD" w:rsidP="00DE13FD">
      <w:pPr>
        <w:tabs>
          <w:tab w:val="left" w:pos="2140"/>
        </w:tabs>
        <w:jc w:val="both"/>
        <w:rPr>
          <w:rFonts w:ascii="Arial" w:eastAsia="Times New Roman" w:hAnsi="Arial" w:cs="Arial"/>
        </w:rPr>
      </w:pPr>
      <w:r>
        <w:rPr>
          <w:rFonts w:ascii="Arial" w:eastAsia="Times New Roman" w:hAnsi="Arial" w:cs="Arial"/>
        </w:rPr>
        <w:t>PRESENT TO ALL</w:t>
      </w:r>
    </w:p>
    <w:p w14:paraId="29A2B158" w14:textId="77777777" w:rsidR="00DE13FD" w:rsidRDefault="00DE13FD" w:rsidP="00DE13FD">
      <w:pPr>
        <w:tabs>
          <w:tab w:val="left" w:pos="2140"/>
        </w:tabs>
        <w:jc w:val="both"/>
        <w:rPr>
          <w:rFonts w:ascii="Arial" w:eastAsia="Times New Roman" w:hAnsi="Arial" w:cs="Arial"/>
        </w:rPr>
      </w:pPr>
    </w:p>
    <w:p w14:paraId="4B5B9B87" w14:textId="5E818B28" w:rsidR="00AD7A9B" w:rsidRDefault="004555B5" w:rsidP="00AD7A9B">
      <w:pPr>
        <w:pStyle w:val="Memotext"/>
        <w:tabs>
          <w:tab w:val="left" w:pos="1440"/>
        </w:tabs>
        <w:jc w:val="both"/>
        <w:rPr>
          <w:ins w:id="29" w:author="gaurav sood" w:date="2018-04-26T09:14:00Z"/>
          <w:rFonts w:ascii="Arial" w:hAnsi="Arial" w:cs="Arial"/>
          <w:szCs w:val="24"/>
        </w:rPr>
      </w:pPr>
      <w:ins w:id="30" w:author="gaurav sood" w:date="2018-04-26T09:44:00Z">
        <w:r>
          <w:rPr>
            <w:rFonts w:ascii="Arial" w:hAnsi="Arial" w:cs="Arial"/>
            <w:szCs w:val="24"/>
          </w:rPr>
          <w:t xml:space="preserve">Next, </w:t>
        </w:r>
      </w:ins>
      <w:del w:id="31" w:author="gaurav sood" w:date="2018-04-26T09:44:00Z">
        <w:r w:rsidR="00DE13FD" w:rsidDel="004555B5">
          <w:rPr>
            <w:rFonts w:ascii="Arial" w:hAnsi="Arial" w:cs="Arial"/>
            <w:szCs w:val="24"/>
          </w:rPr>
          <w:delText xml:space="preserve">We </w:delText>
        </w:r>
      </w:del>
      <w:ins w:id="32" w:author="gaurav sood" w:date="2018-04-26T09:44:00Z">
        <w:r>
          <w:rPr>
            <w:rFonts w:ascii="Arial" w:hAnsi="Arial" w:cs="Arial"/>
            <w:szCs w:val="24"/>
          </w:rPr>
          <w:t>w</w:t>
        </w:r>
        <w:r>
          <w:rPr>
            <w:rFonts w:ascii="Arial" w:hAnsi="Arial" w:cs="Arial"/>
            <w:szCs w:val="24"/>
          </w:rPr>
          <w:t xml:space="preserve">e </w:t>
        </w:r>
      </w:ins>
      <w:del w:id="33" w:author="gaurav sood" w:date="2018-04-26T09:44:00Z">
        <w:r w:rsidR="00DE13FD" w:rsidDel="00D76BDA">
          <w:rPr>
            <w:rFonts w:ascii="Arial" w:hAnsi="Arial" w:cs="Arial"/>
            <w:szCs w:val="24"/>
          </w:rPr>
          <w:delText>would like to ask you</w:delText>
        </w:r>
      </w:del>
      <w:ins w:id="34" w:author="gaurav sood" w:date="2018-04-26T09:44:00Z">
        <w:r w:rsidR="00D76BDA">
          <w:rPr>
            <w:rFonts w:ascii="Arial" w:hAnsi="Arial" w:cs="Arial"/>
            <w:szCs w:val="24"/>
          </w:rPr>
          <w:t>have</w:t>
        </w:r>
      </w:ins>
      <w:r w:rsidR="00DE13FD">
        <w:rPr>
          <w:rFonts w:ascii="Arial" w:hAnsi="Arial" w:cs="Arial"/>
          <w:szCs w:val="24"/>
        </w:rPr>
        <w:t xml:space="preserve"> a </w:t>
      </w:r>
      <w:del w:id="35" w:author="gaurav sood" w:date="2018-04-26T09:46:00Z">
        <w:r w:rsidR="00DE13FD" w:rsidDel="002F46E3">
          <w:rPr>
            <w:rFonts w:ascii="Arial" w:hAnsi="Arial" w:cs="Arial"/>
            <w:szCs w:val="24"/>
          </w:rPr>
          <w:delText xml:space="preserve">set of </w:delText>
        </w:r>
      </w:del>
      <w:ins w:id="36" w:author="gaurav sood" w:date="2018-04-26T09:46:00Z">
        <w:r w:rsidR="002F46E3">
          <w:rPr>
            <w:rFonts w:ascii="Arial" w:hAnsi="Arial" w:cs="Arial"/>
            <w:szCs w:val="24"/>
          </w:rPr>
          <w:t>few</w:t>
        </w:r>
        <w:r w:rsidR="00B65028">
          <w:rPr>
            <w:rFonts w:ascii="Arial" w:hAnsi="Arial" w:cs="Arial"/>
            <w:szCs w:val="24"/>
          </w:rPr>
          <w:t xml:space="preserve"> </w:t>
        </w:r>
      </w:ins>
      <w:del w:id="37" w:author="gaurav sood" w:date="2018-04-26T09:44:00Z">
        <w:r w:rsidR="00DE13FD" w:rsidDel="00D76BDA">
          <w:rPr>
            <w:rFonts w:ascii="Arial" w:hAnsi="Arial" w:cs="Arial"/>
            <w:szCs w:val="24"/>
          </w:rPr>
          <w:delText xml:space="preserve">factual </w:delText>
        </w:r>
      </w:del>
      <w:r w:rsidR="00DE13FD">
        <w:rPr>
          <w:rFonts w:ascii="Arial" w:hAnsi="Arial" w:cs="Arial"/>
          <w:szCs w:val="24"/>
        </w:rPr>
        <w:t xml:space="preserve">questions about politics. </w:t>
      </w:r>
      <w:ins w:id="38" w:author="gaurav sood" w:date="2018-04-26T09:14:00Z">
        <w:r w:rsidR="00D1703B">
          <w:rPr>
            <w:rFonts w:ascii="Helvetica" w:hAnsi="Helvetica" w:cs="Helvetica"/>
          </w:rPr>
          <w:t xml:space="preserve">We </w:t>
        </w:r>
        <w:r w:rsidR="00D1703B" w:rsidRPr="00A44A48">
          <w:rPr>
            <w:rFonts w:ascii="Helvetica" w:hAnsi="Helvetica" w:cs="Helvetica"/>
          </w:rPr>
          <w:t xml:space="preserve">are just as interested in what people don’t know as in what they </w:t>
        </w:r>
        <w:r w:rsidR="00D1703B">
          <w:rPr>
            <w:rFonts w:ascii="Helvetica" w:hAnsi="Helvetica" w:cs="Helvetica"/>
          </w:rPr>
          <w:t xml:space="preserve">do know. </w:t>
        </w:r>
        <w:proofErr w:type="gramStart"/>
        <w:r w:rsidR="00D1703B">
          <w:rPr>
            <w:rFonts w:ascii="Helvetica" w:hAnsi="Helvetica" w:cs="Helvetica"/>
          </w:rPr>
          <w:t>So</w:t>
        </w:r>
        <w:proofErr w:type="gramEnd"/>
        <w:r w:rsidR="00D1703B">
          <w:rPr>
            <w:rFonts w:ascii="Helvetica" w:hAnsi="Helvetica" w:cs="Helvetica"/>
          </w:rPr>
          <w:t xml:space="preserve"> if you come across a question you don’t know the answer to, simply mark </w:t>
        </w:r>
        <w:r w:rsidR="00AD7A9B">
          <w:rPr>
            <w:rFonts w:ascii="Helvetica" w:hAnsi="Helvetica" w:cs="Helvetica"/>
          </w:rPr>
          <w:t>“can’t say”</w:t>
        </w:r>
      </w:ins>
      <w:ins w:id="39" w:author="gaurav sood" w:date="2018-04-26T09:15:00Z">
        <w:r w:rsidR="00AD7A9B">
          <w:rPr>
            <w:rFonts w:ascii="Helvetica" w:hAnsi="Helvetica" w:cs="Helvetica"/>
          </w:rPr>
          <w:t xml:space="preserve"> and move on to the next question.</w:t>
        </w:r>
      </w:ins>
    </w:p>
    <w:p w14:paraId="46D22E2F" w14:textId="7D088823" w:rsidR="00DE13FD" w:rsidRDefault="00DE13FD" w:rsidP="00DE13FD">
      <w:pPr>
        <w:pStyle w:val="Memotext"/>
        <w:tabs>
          <w:tab w:val="left" w:pos="1440"/>
        </w:tabs>
        <w:jc w:val="both"/>
        <w:rPr>
          <w:rFonts w:ascii="Arial" w:hAnsi="Arial" w:cs="Arial"/>
          <w:szCs w:val="24"/>
        </w:rPr>
      </w:pPr>
      <w:del w:id="40" w:author="gaurav sood" w:date="2018-04-26T09:14:00Z">
        <w:r w:rsidDel="00D1703B">
          <w:rPr>
            <w:rFonts w:ascii="Arial" w:hAnsi="Arial" w:cs="Arial"/>
            <w:szCs w:val="24"/>
          </w:rPr>
          <w:delText xml:space="preserve">As a reminder, some of these questions may be difficult. You will not be judged by whether you answer correctly. If you come to one and don’t know the answer, just mark “can’t say” and move on to the next question. </w:delText>
        </w:r>
      </w:del>
    </w:p>
    <w:p w14:paraId="08429E70" w14:textId="77777777" w:rsidR="00DE13FD" w:rsidRDefault="00DE13FD" w:rsidP="00DE13FD">
      <w:pPr>
        <w:pStyle w:val="Memotext"/>
        <w:tabs>
          <w:tab w:val="left" w:pos="1440"/>
        </w:tabs>
        <w:jc w:val="both"/>
        <w:rPr>
          <w:rFonts w:ascii="Arial" w:hAnsi="Arial" w:cs="Arial"/>
          <w:szCs w:val="24"/>
        </w:rPr>
      </w:pPr>
    </w:p>
    <w:p w14:paraId="7EC4EE99"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64026176" w14:textId="77777777" w:rsidR="00DE13FD" w:rsidRDefault="00DE13FD" w:rsidP="00DE13FD">
      <w:pPr>
        <w:pStyle w:val="Memotext"/>
        <w:tabs>
          <w:tab w:val="left" w:pos="1440"/>
        </w:tabs>
        <w:jc w:val="both"/>
        <w:rPr>
          <w:rFonts w:ascii="Arial" w:hAnsi="Arial" w:cs="Arial"/>
          <w:szCs w:val="24"/>
        </w:rPr>
      </w:pPr>
    </w:p>
    <w:p w14:paraId="4A61CBB3" w14:textId="1D8999DB" w:rsidR="00DE13FD" w:rsidRDefault="00DE13FD" w:rsidP="00DE13FD">
      <w:pPr>
        <w:pStyle w:val="Memotext"/>
        <w:tabs>
          <w:tab w:val="left" w:pos="1440"/>
        </w:tabs>
        <w:jc w:val="both"/>
        <w:rPr>
          <w:rFonts w:ascii="Arial" w:hAnsi="Arial" w:cs="Arial"/>
          <w:szCs w:val="24"/>
        </w:rPr>
      </w:pPr>
      <w:r w:rsidRPr="0068534D">
        <w:rPr>
          <w:rFonts w:ascii="Arial" w:hAnsi="Arial" w:cs="Arial"/>
          <w:b/>
          <w:szCs w:val="24"/>
        </w:rPr>
        <w:t xml:space="preserve">[know1] </w:t>
      </w:r>
      <w:r>
        <w:rPr>
          <w:rFonts w:ascii="Arial" w:hAnsi="Arial" w:cs="Arial"/>
          <w:szCs w:val="24"/>
        </w:rPr>
        <w:t xml:space="preserve">What job or political office does Paul Ryan </w:t>
      </w:r>
      <w:del w:id="41" w:author="gaurav sood" w:date="2018-04-26T09:16:00Z">
        <w:r w:rsidDel="00C10562">
          <w:rPr>
            <w:rFonts w:ascii="Arial" w:hAnsi="Arial" w:cs="Arial"/>
            <w:szCs w:val="24"/>
          </w:rPr>
          <w:delText xml:space="preserve">now </w:delText>
        </w:r>
      </w:del>
      <w:r>
        <w:rPr>
          <w:rFonts w:ascii="Arial" w:hAnsi="Arial" w:cs="Arial"/>
          <w:szCs w:val="24"/>
        </w:rPr>
        <w:t>hold?</w:t>
      </w:r>
    </w:p>
    <w:p w14:paraId="24D07815" w14:textId="77777777" w:rsidR="00DE13FD" w:rsidRDefault="00DE13FD" w:rsidP="00DE13FD">
      <w:pPr>
        <w:pStyle w:val="Memotext"/>
        <w:tabs>
          <w:tab w:val="left" w:pos="1440"/>
        </w:tabs>
        <w:jc w:val="both"/>
        <w:rPr>
          <w:rFonts w:ascii="Arial" w:hAnsi="Arial" w:cs="Arial"/>
          <w:szCs w:val="24"/>
        </w:rPr>
      </w:pPr>
    </w:p>
    <w:p w14:paraId="6C9B803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2493905C" w14:textId="77777777" w:rsidR="00DE13FD" w:rsidRPr="003A0AE5"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4C15D7F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Speaker of the House of Representatives</w:t>
      </w:r>
    </w:p>
    <w:p w14:paraId="7D0BD215"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49877347"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6C5E4A2D" w14:textId="77777777" w:rsidR="00DE13FD" w:rsidRPr="003A0AE5" w:rsidRDefault="00DE13FD" w:rsidP="00DE13FD">
      <w:pPr>
        <w:pStyle w:val="Memotext"/>
        <w:tabs>
          <w:tab w:val="left" w:pos="1440"/>
        </w:tabs>
        <w:jc w:val="both"/>
        <w:rPr>
          <w:rFonts w:ascii="Arial" w:hAnsi="Arial" w:cs="Arial"/>
          <w:szCs w:val="24"/>
        </w:rPr>
      </w:pPr>
    </w:p>
    <w:p w14:paraId="785082F3" w14:textId="4F14029B" w:rsidR="00DE13FD" w:rsidRDefault="00DE13FD" w:rsidP="00DE13FD">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 xml:space="preserve">What job or political office does Angela Merkel </w:t>
      </w:r>
      <w:del w:id="42" w:author="gaurav sood" w:date="2018-04-26T09:17:00Z">
        <w:r w:rsidDel="002D35DE">
          <w:rPr>
            <w:rFonts w:ascii="Arial" w:hAnsi="Arial" w:cs="Arial"/>
            <w:szCs w:val="24"/>
          </w:rPr>
          <w:delText xml:space="preserve">now </w:delText>
        </w:r>
      </w:del>
      <w:r>
        <w:rPr>
          <w:rFonts w:ascii="Arial" w:hAnsi="Arial" w:cs="Arial"/>
          <w:szCs w:val="24"/>
        </w:rPr>
        <w:t>hold?</w:t>
      </w:r>
    </w:p>
    <w:p w14:paraId="43BCA5FA" w14:textId="77777777" w:rsidR="00DE13FD" w:rsidRDefault="00DE13FD" w:rsidP="00DE13FD">
      <w:pPr>
        <w:pStyle w:val="Memotext"/>
        <w:tabs>
          <w:tab w:val="left" w:pos="1440"/>
        </w:tabs>
        <w:jc w:val="both"/>
        <w:rPr>
          <w:rFonts w:ascii="Arial" w:hAnsi="Arial" w:cs="Arial"/>
          <w:szCs w:val="24"/>
        </w:rPr>
      </w:pPr>
    </w:p>
    <w:p w14:paraId="373851D8"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06A8A62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FA37F4"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304137B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5102A05F" w14:textId="77777777" w:rsidR="00DE13FD" w:rsidRPr="003A0AE5"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6CCF4E40" w14:textId="77777777" w:rsidR="00DE13FD" w:rsidRPr="003A0AE5" w:rsidRDefault="00DE13FD" w:rsidP="00DE13FD">
      <w:pPr>
        <w:pStyle w:val="Memotext"/>
        <w:tabs>
          <w:tab w:val="left" w:pos="1440"/>
        </w:tabs>
        <w:jc w:val="both"/>
        <w:rPr>
          <w:rFonts w:ascii="Arial" w:hAnsi="Arial" w:cs="Arial"/>
          <w:szCs w:val="24"/>
        </w:rPr>
      </w:pPr>
    </w:p>
    <w:p w14:paraId="67F9E31C" w14:textId="5EEC5D1D" w:rsidR="00DE13FD" w:rsidRDefault="00DE13FD" w:rsidP="00DE13FD">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del w:id="43" w:author="gaurav sood" w:date="2018-04-26T09:18:00Z">
        <w:r w:rsidDel="0045081F">
          <w:rPr>
            <w:rFonts w:ascii="Arial" w:hAnsi="Arial" w:cs="Arial"/>
            <w:szCs w:val="24"/>
          </w:rPr>
          <w:delText xml:space="preserve">For how many years is a United States Senator elected </w:delText>
        </w:r>
      </w:del>
      <w:del w:id="44" w:author="gaurav sood" w:date="2018-04-26T09:17:00Z">
        <w:r w:rsidDel="0045081F">
          <w:rPr>
            <w:rFonts w:ascii="Arial" w:hAnsi="Arial" w:cs="Arial"/>
            <w:szCs w:val="24"/>
          </w:rPr>
          <w:delText>–- that is</w:delText>
        </w:r>
      </w:del>
      <w:del w:id="45" w:author="gaurav sood" w:date="2018-04-26T09:18:00Z">
        <w:r w:rsidDel="0045081F">
          <w:rPr>
            <w:rFonts w:ascii="Arial" w:hAnsi="Arial" w:cs="Arial"/>
            <w:szCs w:val="24"/>
          </w:rPr>
          <w:delText>, h</w:delText>
        </w:r>
      </w:del>
      <w:ins w:id="46" w:author="gaurav sood" w:date="2018-04-26T09:18:00Z">
        <w:r w:rsidR="0045081F">
          <w:rPr>
            <w:rFonts w:ascii="Arial" w:hAnsi="Arial" w:cs="Arial"/>
            <w:szCs w:val="24"/>
          </w:rPr>
          <w:t>H</w:t>
        </w:r>
      </w:ins>
      <w:r>
        <w:rPr>
          <w:rFonts w:ascii="Arial" w:hAnsi="Arial" w:cs="Arial"/>
          <w:szCs w:val="24"/>
        </w:rPr>
        <w:t>ow many years are there in one full term of office for a U.S. Senator?</w:t>
      </w:r>
    </w:p>
    <w:p w14:paraId="788A9EBB" w14:textId="77777777" w:rsidR="00DE13FD" w:rsidRDefault="00DE13FD" w:rsidP="00DE13FD">
      <w:pPr>
        <w:pStyle w:val="Memotext"/>
        <w:tabs>
          <w:tab w:val="left" w:pos="1440"/>
        </w:tabs>
        <w:jc w:val="both"/>
        <w:rPr>
          <w:rFonts w:ascii="Arial" w:hAnsi="Arial" w:cs="Arial"/>
          <w:szCs w:val="24"/>
        </w:rPr>
      </w:pPr>
    </w:p>
    <w:p w14:paraId="78F86BE8"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6D50ACC6"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4B010DC2"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02799FA0"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0EED6FEE" w14:textId="77777777" w:rsidR="00DE13FD" w:rsidRPr="003A0AE5"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45EBB6C9" w14:textId="77777777" w:rsidR="00DE13FD" w:rsidRDefault="00DE13FD" w:rsidP="00DE13FD">
      <w:pPr>
        <w:pStyle w:val="Memotext"/>
        <w:tabs>
          <w:tab w:val="left" w:pos="1440"/>
        </w:tabs>
        <w:jc w:val="both"/>
        <w:rPr>
          <w:rFonts w:ascii="Arial" w:hAnsi="Arial" w:cs="Arial"/>
          <w:b/>
          <w:szCs w:val="24"/>
        </w:rPr>
      </w:pPr>
    </w:p>
    <w:p w14:paraId="7ED005C5" w14:textId="76AE3E86" w:rsidR="00DE13FD" w:rsidRPr="003A0AE5" w:rsidRDefault="00DE13FD" w:rsidP="00DE13FD">
      <w:pPr>
        <w:pStyle w:val="Memotext"/>
        <w:tabs>
          <w:tab w:val="left" w:pos="1440"/>
        </w:tabs>
        <w:jc w:val="both"/>
        <w:rPr>
          <w:rFonts w:ascii="Arial" w:hAnsi="Arial" w:cs="Arial"/>
          <w:b/>
          <w:szCs w:val="24"/>
          <w:u w:val="single"/>
        </w:rPr>
      </w:pPr>
      <w:r>
        <w:rPr>
          <w:rFonts w:ascii="Arial" w:hAnsi="Arial" w:cs="Arial"/>
          <w:b/>
          <w:szCs w:val="24"/>
          <w:u w:val="single"/>
        </w:rPr>
        <w:t>PAGE 7</w:t>
      </w:r>
    </w:p>
    <w:p w14:paraId="0D7A6515" w14:textId="77777777" w:rsidR="00DE13FD" w:rsidRDefault="00DE13FD" w:rsidP="00DE13FD">
      <w:pPr>
        <w:pStyle w:val="Memotext"/>
        <w:tabs>
          <w:tab w:val="left" w:pos="1440"/>
        </w:tabs>
        <w:jc w:val="both"/>
        <w:rPr>
          <w:rFonts w:ascii="Arial" w:hAnsi="Arial" w:cs="Arial"/>
          <w:szCs w:val="24"/>
        </w:rPr>
      </w:pPr>
    </w:p>
    <w:p w14:paraId="2B849CB0"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197BDF69" w14:textId="77777777" w:rsidR="00DE13FD" w:rsidRDefault="00DE13FD" w:rsidP="00DE13FD">
      <w:pPr>
        <w:pStyle w:val="Memotext"/>
        <w:tabs>
          <w:tab w:val="left" w:pos="1440"/>
        </w:tabs>
        <w:jc w:val="both"/>
        <w:rPr>
          <w:rFonts w:ascii="Arial" w:hAnsi="Arial" w:cs="Arial"/>
          <w:szCs w:val="24"/>
        </w:rPr>
      </w:pPr>
    </w:p>
    <w:p w14:paraId="40367FF5"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05D7B86B" w14:textId="77777777" w:rsidR="00DE13FD" w:rsidRDefault="00DE13FD" w:rsidP="00DE13FD">
      <w:pPr>
        <w:pStyle w:val="Memotext"/>
        <w:tabs>
          <w:tab w:val="left" w:pos="1440"/>
        </w:tabs>
        <w:jc w:val="both"/>
        <w:rPr>
          <w:rFonts w:ascii="Arial" w:hAnsi="Arial" w:cs="Arial"/>
          <w:b/>
          <w:szCs w:val="24"/>
        </w:rPr>
      </w:pPr>
    </w:p>
    <w:p w14:paraId="3FCA8F41" w14:textId="3AFE2134" w:rsidR="00DE13FD" w:rsidRDefault="00DE13FD" w:rsidP="00DE13FD">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Pr>
          <w:rFonts w:ascii="Arial" w:hAnsi="Arial" w:cs="Arial"/>
          <w:b/>
          <w:szCs w:val="24"/>
        </w:rPr>
        <w:t xml:space="preserve"> </w:t>
      </w:r>
      <w:r>
        <w:rPr>
          <w:rFonts w:ascii="Arial" w:hAnsi="Arial" w:cs="Arial"/>
          <w:szCs w:val="24"/>
        </w:rPr>
        <w:t xml:space="preserve">Which of the following best describes </w:t>
      </w:r>
      <w:del w:id="47" w:author="gaurav sood" w:date="2018-04-26T09:18:00Z">
        <w:r w:rsidDel="00AB4994">
          <w:rPr>
            <w:rFonts w:ascii="Arial" w:hAnsi="Arial" w:cs="Arial"/>
            <w:szCs w:val="24"/>
          </w:rPr>
          <w:delText xml:space="preserve">party control in </w:delText>
        </w:r>
      </w:del>
      <w:r>
        <w:rPr>
          <w:rFonts w:ascii="Arial" w:hAnsi="Arial" w:cs="Arial"/>
          <w:szCs w:val="24"/>
        </w:rPr>
        <w:t>the U.S. Congress?</w:t>
      </w:r>
    </w:p>
    <w:p w14:paraId="58E674CC" w14:textId="77777777" w:rsidR="00DE13FD" w:rsidRDefault="00DE13FD" w:rsidP="00DE13FD">
      <w:pPr>
        <w:pStyle w:val="Memotext"/>
        <w:tabs>
          <w:tab w:val="left" w:pos="1440"/>
        </w:tabs>
        <w:jc w:val="both"/>
        <w:rPr>
          <w:rFonts w:ascii="Arial" w:hAnsi="Arial" w:cs="Arial"/>
          <w:szCs w:val="24"/>
        </w:rPr>
      </w:pPr>
    </w:p>
    <w:p w14:paraId="1C1B9B31"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6A1D5B8C"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34E0545"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32CE1C2"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4BDDCA70"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16ABF7F1" w14:textId="77777777" w:rsidR="00DE13FD" w:rsidRDefault="00DE13FD" w:rsidP="00DE13FD">
      <w:pPr>
        <w:pStyle w:val="Memotext"/>
        <w:tabs>
          <w:tab w:val="left" w:pos="1440"/>
        </w:tabs>
        <w:jc w:val="both"/>
        <w:rPr>
          <w:rFonts w:ascii="Arial" w:hAnsi="Arial" w:cs="Arial"/>
          <w:szCs w:val="24"/>
        </w:rPr>
      </w:pPr>
    </w:p>
    <w:p w14:paraId="5E53967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47BF483D" w14:textId="77777777" w:rsidR="00DE13FD" w:rsidRDefault="00DE13FD" w:rsidP="00DE13FD">
      <w:pPr>
        <w:pStyle w:val="Memotext"/>
        <w:tabs>
          <w:tab w:val="left" w:pos="1440"/>
        </w:tabs>
        <w:jc w:val="both"/>
        <w:rPr>
          <w:rFonts w:ascii="Arial" w:hAnsi="Arial" w:cs="Arial"/>
          <w:szCs w:val="24"/>
        </w:rPr>
      </w:pPr>
    </w:p>
    <w:p w14:paraId="1043282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lastRenderedPageBreak/>
        <w:t>Charlottesville, Virginia</w:t>
      </w:r>
    </w:p>
    <w:p w14:paraId="7B68FBEB"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Phoenix, Arizona</w:t>
      </w:r>
    </w:p>
    <w:p w14:paraId="059561B5"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ED20FA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6BAE7A23"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1F908B13" w14:textId="77777777" w:rsidR="00DE13FD" w:rsidRDefault="00DE13FD" w:rsidP="00DE13FD">
      <w:pPr>
        <w:pStyle w:val="Memotext"/>
        <w:tabs>
          <w:tab w:val="left" w:pos="1440"/>
        </w:tabs>
        <w:jc w:val="both"/>
        <w:rPr>
          <w:rFonts w:ascii="Arial" w:hAnsi="Arial" w:cs="Arial"/>
          <w:szCs w:val="24"/>
        </w:rPr>
      </w:pPr>
    </w:p>
    <w:p w14:paraId="07342336"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763770C8" w14:textId="77777777" w:rsidR="00DE13FD" w:rsidRDefault="00DE13FD" w:rsidP="00DE13FD">
      <w:pPr>
        <w:pStyle w:val="Memotext"/>
        <w:tabs>
          <w:tab w:val="left" w:pos="1440"/>
        </w:tabs>
        <w:jc w:val="both"/>
        <w:rPr>
          <w:rFonts w:ascii="Arial" w:hAnsi="Arial" w:cs="Arial"/>
          <w:szCs w:val="24"/>
        </w:rPr>
      </w:pPr>
    </w:p>
    <w:p w14:paraId="47EEA244"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28D3DD0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2D40719"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7B213FF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459EF60A"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5145CB1A" w14:textId="77777777" w:rsidR="00DE13FD" w:rsidRPr="00DE13FD" w:rsidRDefault="00DE13FD" w:rsidP="00DE13FD">
      <w:pPr>
        <w:pStyle w:val="Memotext"/>
        <w:tabs>
          <w:tab w:val="left" w:pos="1440"/>
        </w:tabs>
        <w:jc w:val="both"/>
        <w:rPr>
          <w:rFonts w:ascii="Arial" w:hAnsi="Arial" w:cs="Arial"/>
          <w:szCs w:val="24"/>
        </w:rPr>
      </w:pPr>
    </w:p>
    <w:p w14:paraId="03F3AFA5" w14:textId="77777777" w:rsidR="00C139D6" w:rsidRDefault="00C139D6" w:rsidP="007C2B98">
      <w:pPr>
        <w:pStyle w:val="Memotext"/>
        <w:tabs>
          <w:tab w:val="left" w:pos="1440"/>
        </w:tabs>
        <w:jc w:val="both"/>
        <w:rPr>
          <w:rFonts w:ascii="Arial" w:hAnsi="Arial" w:cs="Arial"/>
          <w:szCs w:val="24"/>
        </w:rPr>
      </w:pPr>
    </w:p>
    <w:p w14:paraId="376E2ACE" w14:textId="729A6F09"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DE13FD">
        <w:rPr>
          <w:rFonts w:ascii="Arial" w:hAnsi="Arial" w:cs="Arial"/>
          <w:b/>
          <w:szCs w:val="24"/>
          <w:u w:val="single"/>
        </w:rPr>
        <w:t>8</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1E12915" w:rsidR="007C2B98" w:rsidRDefault="007C2B98" w:rsidP="007C2B98">
      <w:pPr>
        <w:tabs>
          <w:tab w:val="left" w:pos="2140"/>
        </w:tabs>
        <w:jc w:val="both"/>
        <w:rPr>
          <w:rFonts w:ascii="Arial" w:eastAsia="Times New Roman" w:hAnsi="Arial" w:cs="Arial"/>
        </w:rPr>
      </w:pPr>
      <w:r>
        <w:rPr>
          <w:rFonts w:ascii="Arial" w:eastAsia="Times New Roman" w:hAnsi="Arial" w:cs="Arial"/>
        </w:rPr>
        <w:t>We are also interested in what issues people see covered in the news. Here’s a randomly chosen news story. The story covers one or more issues. Please read the story carefully</w:t>
      </w:r>
      <w:ins w:id="48" w:author="Microsoft Office User" w:date="2018-04-25T14:38:00Z">
        <w:r w:rsidR="00CB6BE8">
          <w:rPr>
            <w:rFonts w:ascii="Arial" w:eastAsia="Times New Roman" w:hAnsi="Arial" w:cs="Arial"/>
          </w:rPr>
          <w:t xml:space="preserve">, as </w:t>
        </w:r>
      </w:ins>
      <w:ins w:id="49" w:author="gaurav sood" w:date="2018-04-26T09:20:00Z">
        <w:r w:rsidR="00BB2D73">
          <w:rPr>
            <w:rFonts w:ascii="Arial" w:eastAsia="Times New Roman" w:hAnsi="Arial" w:cs="Arial"/>
          </w:rPr>
          <w:t xml:space="preserve">we will ask </w:t>
        </w:r>
      </w:ins>
      <w:ins w:id="50" w:author="Microsoft Office User" w:date="2018-04-25T14:38:00Z">
        <w:r w:rsidR="00CB6BE8">
          <w:rPr>
            <w:rFonts w:ascii="Arial" w:eastAsia="Times New Roman" w:hAnsi="Arial" w:cs="Arial"/>
          </w:rPr>
          <w:t xml:space="preserve">you </w:t>
        </w:r>
        <w:del w:id="51" w:author="gaurav sood" w:date="2018-04-26T09:20:00Z">
          <w:r w:rsidR="00CB6BE8" w:rsidDel="00BB2D73">
            <w:rPr>
              <w:rFonts w:ascii="Arial" w:eastAsia="Times New Roman" w:hAnsi="Arial" w:cs="Arial"/>
            </w:rPr>
            <w:delText xml:space="preserve">will be asked </w:delText>
          </w:r>
        </w:del>
        <w:r w:rsidR="00CB6BE8">
          <w:rPr>
            <w:rFonts w:ascii="Arial" w:eastAsia="Times New Roman" w:hAnsi="Arial" w:cs="Arial"/>
          </w:rPr>
          <w:t>questions about it later</w:t>
        </w:r>
      </w:ins>
      <w:r>
        <w:rPr>
          <w:rFonts w:ascii="Arial" w:eastAsia="Times New Roman" w:hAnsi="Arial" w:cs="Arial"/>
        </w:rPr>
        <w:t xml:space="preserve">. </w:t>
      </w:r>
    </w:p>
    <w:p w14:paraId="61A0C47C" w14:textId="77777777" w:rsidR="00CF1B19" w:rsidRDefault="00CF1B19" w:rsidP="007C2B98">
      <w:pPr>
        <w:tabs>
          <w:tab w:val="left" w:pos="2140"/>
        </w:tabs>
        <w:jc w:val="both"/>
        <w:rPr>
          <w:rFonts w:ascii="Arial" w:eastAsia="Times New Roman" w:hAnsi="Arial" w:cs="Arial"/>
        </w:rPr>
      </w:pPr>
    </w:p>
    <w:p w14:paraId="357C7D63" w14:textId="688B233B"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w:t>
      </w:r>
      <w:ins w:id="52" w:author="Microsoft Office User" w:date="2018-04-25T14:37:00Z">
        <w:r w:rsidR="00CB6BE8">
          <w:rPr>
            <w:rFonts w:ascii="Arial" w:hAnsi="Arial" w:cs="Arial"/>
            <w:szCs w:val="24"/>
          </w:rPr>
          <w:t xml:space="preserve">five </w:t>
        </w:r>
      </w:ins>
      <w:r>
        <w:rPr>
          <w:rFonts w:ascii="Arial" w:hAnsi="Arial" w:cs="Arial"/>
          <w:szCs w:val="24"/>
        </w:rPr>
        <w:t xml:space="preserve">conditions: (1) CONTROL, (2) </w:t>
      </w:r>
      <w:ins w:id="53" w:author="Microsoft Office User" w:date="2018-04-25T14:36:00Z">
        <w:r w:rsidR="00CB6BE8">
          <w:rPr>
            <w:rFonts w:ascii="Arial" w:hAnsi="Arial" w:cs="Arial"/>
            <w:szCs w:val="24"/>
          </w:rPr>
          <w:t>REPS – LESS BIASED</w:t>
        </w:r>
      </w:ins>
      <w:r>
        <w:rPr>
          <w:rFonts w:ascii="Arial" w:hAnsi="Arial" w:cs="Arial"/>
          <w:szCs w:val="24"/>
        </w:rPr>
        <w:t xml:space="preserve">, (3) </w:t>
      </w:r>
      <w:ins w:id="54" w:author="Microsoft Office User" w:date="2018-04-25T14:37:00Z">
        <w:r w:rsidR="00CB6BE8">
          <w:rPr>
            <w:rFonts w:ascii="Arial" w:hAnsi="Arial" w:cs="Arial"/>
            <w:szCs w:val="24"/>
          </w:rPr>
          <w:t>DEMS – LESS BIASED</w:t>
        </w:r>
      </w:ins>
      <w:r>
        <w:rPr>
          <w:rFonts w:ascii="Arial" w:hAnsi="Arial" w:cs="Arial"/>
          <w:szCs w:val="24"/>
        </w:rPr>
        <w:t>, (</w:t>
      </w:r>
      <w:ins w:id="55" w:author="Microsoft Office User" w:date="2018-04-25T14:37:00Z">
        <w:r w:rsidR="00CB6BE8">
          <w:rPr>
            <w:rFonts w:ascii="Arial" w:hAnsi="Arial" w:cs="Arial"/>
            <w:szCs w:val="24"/>
          </w:rPr>
          <w:t>3</w:t>
        </w:r>
      </w:ins>
      <w:r>
        <w:rPr>
          <w:rFonts w:ascii="Arial" w:hAnsi="Arial" w:cs="Arial"/>
          <w:szCs w:val="24"/>
        </w:rPr>
        <w:t xml:space="preserve">) </w:t>
      </w:r>
      <w:ins w:id="56" w:author="Microsoft Office User" w:date="2018-04-25T14:37:00Z">
        <w:r w:rsidR="00CB6BE8">
          <w:rPr>
            <w:rFonts w:ascii="Arial" w:hAnsi="Arial" w:cs="Arial"/>
            <w:szCs w:val="24"/>
          </w:rPr>
          <w:t xml:space="preserve">REPS – BIASED, and (5) DEMS – BIASED </w:t>
        </w:r>
      </w:ins>
      <w:r w:rsidRPr="0067535D">
        <w:rPr>
          <w:rFonts w:ascii="Arial" w:hAnsi="Arial" w:cs="Arial"/>
          <w:b/>
          <w:szCs w:val="24"/>
        </w:rPr>
        <w:t>[EACH VI</w:t>
      </w:r>
      <w:r w:rsidR="00231940">
        <w:rPr>
          <w:rFonts w:ascii="Arial" w:hAnsi="Arial" w:cs="Arial"/>
          <w:b/>
          <w:szCs w:val="24"/>
        </w:rPr>
        <w:t>GNETTE APPEARS ON ITS OWN PAGE 8</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CD3899E" w:rsidR="00CF6497" w:rsidRDefault="00CB6BE8" w:rsidP="007C2B98">
      <w:pPr>
        <w:tabs>
          <w:tab w:val="left" w:pos="2140"/>
        </w:tabs>
        <w:jc w:val="both"/>
        <w:rPr>
          <w:rFonts w:ascii="Arial" w:eastAsia="Times New Roman" w:hAnsi="Arial" w:cs="Arial"/>
        </w:rPr>
      </w:pPr>
      <w:ins w:id="57" w:author="Microsoft Office User" w:date="2018-04-25T14:37:00Z">
        <w:r>
          <w:rPr>
            <w:rFonts w:ascii="Arial" w:eastAsia="Times New Roman" w:hAnsi="Arial" w:cs="Arial"/>
          </w:rPr>
          <w:t>REPS – LESS BIASED</w:t>
        </w:r>
      </w:ins>
      <w:r w:rsidR="00CF6497">
        <w:rPr>
          <w:rFonts w:ascii="Arial" w:eastAsia="Times New Roman" w:hAnsi="Arial" w:cs="Arial"/>
        </w:rPr>
        <w:t xml:space="preserve"> ARTICLE</w:t>
      </w:r>
    </w:p>
    <w:p w14:paraId="019DB14F" w14:textId="77777777" w:rsidR="00CF6497" w:rsidRDefault="00CF6497" w:rsidP="007C2B98">
      <w:pPr>
        <w:tabs>
          <w:tab w:val="left" w:pos="2140"/>
        </w:tabs>
        <w:jc w:val="both"/>
        <w:rPr>
          <w:rFonts w:ascii="Arial" w:eastAsia="Times New Roman" w:hAnsi="Arial" w:cs="Arial"/>
        </w:rPr>
      </w:pPr>
    </w:p>
    <w:p w14:paraId="53D4AF1A" w14:textId="066D2B2F" w:rsidR="00CF6497" w:rsidRDefault="00CB6BE8" w:rsidP="00CF6497">
      <w:pPr>
        <w:tabs>
          <w:tab w:val="left" w:pos="2140"/>
        </w:tabs>
        <w:jc w:val="both"/>
        <w:rPr>
          <w:rFonts w:ascii="Arial" w:eastAsia="Times New Roman" w:hAnsi="Arial" w:cs="Arial"/>
        </w:rPr>
      </w:pPr>
      <w:ins w:id="58" w:author="Microsoft Office User" w:date="2018-04-25T14:37:00Z">
        <w:r>
          <w:rPr>
            <w:rFonts w:ascii="Arial" w:eastAsia="Times New Roman" w:hAnsi="Arial" w:cs="Arial"/>
          </w:rPr>
          <w:t xml:space="preserve">DEMS – LESS BIASED </w:t>
        </w:r>
      </w:ins>
      <w:r w:rsidR="00CF6497">
        <w:rPr>
          <w:rFonts w:ascii="Arial" w:eastAsia="Times New Roman" w:hAnsi="Arial" w:cs="Arial"/>
        </w:rPr>
        <w:t>ARTICLE</w:t>
      </w:r>
    </w:p>
    <w:p w14:paraId="29052CF3" w14:textId="77777777" w:rsidR="00CF6497" w:rsidRDefault="00CF6497" w:rsidP="00CF6497">
      <w:pPr>
        <w:tabs>
          <w:tab w:val="left" w:pos="2140"/>
        </w:tabs>
        <w:jc w:val="both"/>
        <w:rPr>
          <w:rFonts w:ascii="Arial" w:eastAsia="Times New Roman" w:hAnsi="Arial" w:cs="Arial"/>
        </w:rPr>
      </w:pPr>
    </w:p>
    <w:p w14:paraId="19A7C246" w14:textId="251E5F33" w:rsidR="00CF6497" w:rsidRDefault="00CB6BE8" w:rsidP="007C2B98">
      <w:pPr>
        <w:tabs>
          <w:tab w:val="left" w:pos="2140"/>
        </w:tabs>
        <w:jc w:val="both"/>
        <w:rPr>
          <w:ins w:id="59" w:author="Microsoft Office User" w:date="2018-04-25T14:37:00Z"/>
          <w:rFonts w:ascii="Arial" w:eastAsia="Times New Roman" w:hAnsi="Arial" w:cs="Arial"/>
        </w:rPr>
      </w:pPr>
      <w:ins w:id="60" w:author="Microsoft Office User" w:date="2018-04-25T14:37:00Z">
        <w:r>
          <w:rPr>
            <w:rFonts w:ascii="Arial" w:eastAsia="Times New Roman" w:hAnsi="Arial" w:cs="Arial"/>
          </w:rPr>
          <w:t xml:space="preserve">REPS – BIASED </w:t>
        </w:r>
      </w:ins>
      <w:r w:rsidR="00CF6497">
        <w:rPr>
          <w:rFonts w:ascii="Arial" w:eastAsia="Times New Roman" w:hAnsi="Arial" w:cs="Arial"/>
        </w:rPr>
        <w:t>ARTICLE</w:t>
      </w:r>
    </w:p>
    <w:p w14:paraId="010B94C5" w14:textId="77777777" w:rsidR="00CB6BE8" w:rsidRDefault="00CB6BE8" w:rsidP="007C2B98">
      <w:pPr>
        <w:tabs>
          <w:tab w:val="left" w:pos="2140"/>
        </w:tabs>
        <w:jc w:val="both"/>
        <w:rPr>
          <w:ins w:id="61" w:author="Microsoft Office User" w:date="2018-04-25T14:37:00Z"/>
          <w:rFonts w:ascii="Arial" w:eastAsia="Times New Roman" w:hAnsi="Arial" w:cs="Arial"/>
        </w:rPr>
      </w:pPr>
    </w:p>
    <w:p w14:paraId="1B3B9708" w14:textId="22D19C3A" w:rsidR="00CB6BE8" w:rsidRDefault="00C92A34" w:rsidP="007C2B98">
      <w:pPr>
        <w:tabs>
          <w:tab w:val="left" w:pos="2140"/>
        </w:tabs>
        <w:jc w:val="both"/>
        <w:rPr>
          <w:rFonts w:ascii="Arial" w:eastAsia="Times New Roman" w:hAnsi="Arial" w:cs="Arial"/>
        </w:rPr>
      </w:pPr>
      <w:ins w:id="62" w:author="Microsoft Office User" w:date="2018-04-25T14:58:00Z">
        <w:r>
          <w:rPr>
            <w:rFonts w:ascii="Arial" w:eastAsia="Times New Roman" w:hAnsi="Arial" w:cs="Arial"/>
          </w:rPr>
          <w:t>DEMS</w:t>
        </w:r>
      </w:ins>
      <w:ins w:id="63" w:author="Microsoft Office User" w:date="2018-04-25T14:37:00Z">
        <w:r w:rsidR="00CB6BE8">
          <w:rPr>
            <w:rFonts w:ascii="Arial" w:eastAsia="Times New Roman" w:hAnsi="Arial" w:cs="Arial"/>
          </w:rPr>
          <w:t xml:space="preserve"> –</w:t>
        </w:r>
      </w:ins>
      <w:ins w:id="64" w:author="Microsoft Office User" w:date="2018-04-25T14:58:00Z">
        <w:r>
          <w:rPr>
            <w:rFonts w:ascii="Arial" w:eastAsia="Times New Roman" w:hAnsi="Arial" w:cs="Arial"/>
          </w:rPr>
          <w:t xml:space="preserve"> </w:t>
        </w:r>
      </w:ins>
      <w:ins w:id="65" w:author="Microsoft Office User" w:date="2018-04-25T14:37:00Z">
        <w:r w:rsidR="00CB6BE8">
          <w:rPr>
            <w:rFonts w:ascii="Arial" w:eastAsia="Times New Roman" w:hAnsi="Arial" w:cs="Arial"/>
          </w:rPr>
          <w:t>BIASED</w:t>
        </w:r>
      </w:ins>
      <w:ins w:id="66" w:author="Microsoft Office User" w:date="2018-04-25T14:58:00Z">
        <w:r>
          <w:rPr>
            <w:rFonts w:ascii="Arial" w:eastAsia="Times New Roman" w:hAnsi="Arial" w:cs="Arial"/>
          </w:rPr>
          <w:t xml:space="preserve"> ARTICLE</w:t>
        </w:r>
      </w:ins>
    </w:p>
    <w:p w14:paraId="7FB9A051" w14:textId="77777777" w:rsidR="00D466D1" w:rsidRDefault="00D466D1" w:rsidP="00D466D1">
      <w:pPr>
        <w:pStyle w:val="Memotext"/>
        <w:tabs>
          <w:tab w:val="left" w:pos="1440"/>
        </w:tabs>
        <w:jc w:val="both"/>
        <w:rPr>
          <w:rFonts w:ascii="Arial" w:hAnsi="Arial" w:cs="Arial"/>
          <w:szCs w:val="24"/>
        </w:rPr>
      </w:pPr>
    </w:p>
    <w:p w14:paraId="570E93E3" w14:textId="5E8C5FEE" w:rsidR="00D466D1" w:rsidRDefault="006E7085" w:rsidP="00011A82">
      <w:pPr>
        <w:jc w:val="both"/>
        <w:rPr>
          <w:rFonts w:ascii="Arial" w:hAnsi="Arial" w:cs="Arial"/>
          <w:b/>
          <w:u w:val="single"/>
        </w:rPr>
      </w:pPr>
      <w:r>
        <w:rPr>
          <w:rFonts w:ascii="Arial" w:hAnsi="Arial" w:cs="Arial"/>
          <w:b/>
          <w:u w:val="single"/>
        </w:rPr>
        <w:t>PAGE 9</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lastRenderedPageBreak/>
        <w:t>No</w:t>
      </w:r>
    </w:p>
    <w:p w14:paraId="43E05C8D" w14:textId="77777777" w:rsidR="003C2F08" w:rsidRDefault="003C2F08" w:rsidP="00450AA5">
      <w:pPr>
        <w:jc w:val="both"/>
        <w:rPr>
          <w:rFonts w:ascii="Arial" w:hAnsi="Arial" w:cs="Arial"/>
        </w:rPr>
      </w:pPr>
    </w:p>
    <w:p w14:paraId="33AC0F72" w14:textId="7033B4ED" w:rsidR="00450AA5" w:rsidRPr="00450AA5" w:rsidRDefault="00450AA5" w:rsidP="00450AA5">
      <w:pPr>
        <w:jc w:val="both"/>
        <w:rPr>
          <w:rFonts w:ascii="Arial" w:hAnsi="Arial" w:cs="Arial"/>
        </w:rPr>
      </w:pPr>
      <w:r>
        <w:rPr>
          <w:rFonts w:ascii="Arial" w:hAnsi="Arial" w:cs="Arial"/>
          <w:b/>
          <w:u w:val="single"/>
        </w:rPr>
        <w:t xml:space="preserve">PAGE </w:t>
      </w:r>
      <w:r w:rsidR="006E7085">
        <w:rPr>
          <w:rFonts w:ascii="Arial" w:hAnsi="Arial" w:cs="Arial"/>
          <w:b/>
          <w:u w:val="single"/>
        </w:rPr>
        <w:t>10</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2E577609" w:rsidR="00C70240" w:rsidRPr="006D667B" w:rsidDel="00A16FDA" w:rsidRDefault="00690539" w:rsidP="006D667B">
      <w:pPr>
        <w:autoSpaceDE w:val="0"/>
        <w:autoSpaceDN w:val="0"/>
        <w:adjustRightInd w:val="0"/>
        <w:rPr>
          <w:del w:id="67" w:author="gaurav sood" w:date="2018-04-26T09:25:00Z"/>
          <w:rFonts w:ascii="LiberationSans" w:hAnsi="LiberationSans" w:cs="LiberationSans"/>
          <w:sz w:val="25"/>
          <w:szCs w:val="25"/>
          <w:rPrChange w:id="68" w:author="gaurav sood" w:date="2018-04-26T09:26:00Z">
            <w:rPr>
              <w:del w:id="69" w:author="gaurav sood" w:date="2018-04-26T09:25:00Z"/>
              <w:rFonts w:ascii="Arial" w:hAnsi="Arial" w:cs="Arial"/>
              <w:szCs w:val="24"/>
            </w:rPr>
          </w:rPrChange>
        </w:rPr>
        <w:pPrChange w:id="70" w:author="gaurav sood" w:date="2018-04-26T09:26:00Z">
          <w:pPr>
            <w:pStyle w:val="Memotext"/>
            <w:tabs>
              <w:tab w:val="left" w:pos="1440"/>
            </w:tabs>
            <w:jc w:val="both"/>
          </w:pPr>
        </w:pPrChange>
      </w:pPr>
      <w:ins w:id="71" w:author="gaurav sood" w:date="2018-04-26T09:26:00Z">
        <w:r>
          <w:rPr>
            <w:rFonts w:ascii="LiberationSans" w:hAnsi="LiberationSans" w:cs="LiberationSans"/>
            <w:sz w:val="25"/>
            <w:szCs w:val="25"/>
          </w:rPr>
          <w:t>W</w:t>
        </w:r>
      </w:ins>
      <w:ins w:id="72" w:author="gaurav sood" w:date="2018-04-26T09:25:00Z">
        <w:r w:rsidR="00A16FDA">
          <w:rPr>
            <w:rFonts w:ascii="LiberationSans" w:hAnsi="LiberationSans" w:cs="LiberationSans"/>
            <w:sz w:val="25"/>
            <w:szCs w:val="25"/>
          </w:rPr>
          <w:t>e would like to get your feelings about some groups</w:t>
        </w:r>
      </w:ins>
      <w:ins w:id="73" w:author="gaurav sood" w:date="2018-04-26T09:26:00Z">
        <w:r w:rsidR="00E44CE2">
          <w:rPr>
            <w:rFonts w:ascii="LiberationSans" w:hAnsi="LiberationSans" w:cs="LiberationSans"/>
            <w:sz w:val="25"/>
            <w:szCs w:val="25"/>
          </w:rPr>
          <w:t xml:space="preserve"> and leaders</w:t>
        </w:r>
      </w:ins>
      <w:ins w:id="74" w:author="gaurav sood" w:date="2018-04-26T09:25:00Z">
        <w:r w:rsidR="00A16FDA">
          <w:rPr>
            <w:rFonts w:ascii="LiberationSans" w:hAnsi="LiberationSans" w:cs="LiberationSans"/>
            <w:sz w:val="25"/>
            <w:szCs w:val="25"/>
          </w:rPr>
          <w:t xml:space="preserve"> on a scale of 0 to 100 where 0 means</w:t>
        </w:r>
      </w:ins>
      <w:ins w:id="75" w:author="gaurav sood" w:date="2018-04-26T09:26:00Z">
        <w:r w:rsidR="00E44CE2">
          <w:rPr>
            <w:rFonts w:ascii="LiberationSans" w:hAnsi="LiberationSans" w:cs="LiberationSans"/>
            <w:sz w:val="25"/>
            <w:szCs w:val="25"/>
          </w:rPr>
          <w:t xml:space="preserve"> </w:t>
        </w:r>
      </w:ins>
      <w:ins w:id="76" w:author="gaurav sood" w:date="2018-04-26T09:25:00Z">
        <w:r w:rsidR="00A16FDA">
          <w:rPr>
            <w:rFonts w:ascii="LiberationSans" w:hAnsi="LiberationSans" w:cs="LiberationSans"/>
            <w:sz w:val="25"/>
            <w:szCs w:val="25"/>
          </w:rPr>
          <w:t xml:space="preserve">feeling extremely unfavorably about </w:t>
        </w:r>
      </w:ins>
      <w:ins w:id="77" w:author="gaurav sood" w:date="2018-04-26T09:26:00Z">
        <w:r w:rsidR="006D667B">
          <w:rPr>
            <w:rFonts w:ascii="LiberationSans" w:hAnsi="LiberationSans" w:cs="LiberationSans"/>
            <w:sz w:val="25"/>
            <w:szCs w:val="25"/>
          </w:rPr>
          <w:t>the group or person</w:t>
        </w:r>
      </w:ins>
      <w:ins w:id="78" w:author="gaurav sood" w:date="2018-04-26T09:25:00Z">
        <w:r w:rsidR="00A16FDA">
          <w:rPr>
            <w:rFonts w:ascii="LiberationSans" w:hAnsi="LiberationSans" w:cs="LiberationSans"/>
            <w:sz w:val="25"/>
            <w:szCs w:val="25"/>
          </w:rPr>
          <w:t xml:space="preserve">, and 100 means feeling extremely favorably about </w:t>
        </w:r>
      </w:ins>
      <w:ins w:id="79" w:author="gaurav sood" w:date="2018-04-26T09:26:00Z">
        <w:r w:rsidR="006D667B">
          <w:rPr>
            <w:rFonts w:ascii="LiberationSans" w:hAnsi="LiberationSans" w:cs="LiberationSans"/>
            <w:sz w:val="25"/>
            <w:szCs w:val="25"/>
          </w:rPr>
          <w:t xml:space="preserve">the </w:t>
        </w:r>
      </w:ins>
      <w:ins w:id="80" w:author="gaurav sood" w:date="2018-04-26T09:25:00Z">
        <w:r w:rsidR="00A16FDA">
          <w:rPr>
            <w:rFonts w:ascii="LiberationSans" w:hAnsi="LiberationSans" w:cs="LiberationSans"/>
            <w:sz w:val="25"/>
            <w:szCs w:val="25"/>
          </w:rPr>
          <w:t>group</w:t>
        </w:r>
      </w:ins>
      <w:ins w:id="81" w:author="gaurav sood" w:date="2018-04-26T09:26:00Z">
        <w:r w:rsidR="006D667B">
          <w:rPr>
            <w:rFonts w:ascii="LiberationSans" w:hAnsi="LiberationSans" w:cs="LiberationSans"/>
            <w:sz w:val="25"/>
            <w:szCs w:val="25"/>
          </w:rPr>
          <w:t xml:space="preserve"> or person</w:t>
        </w:r>
        <w:r w:rsidR="00975CE8">
          <w:rPr>
            <w:rFonts w:ascii="LiberationSans" w:hAnsi="LiberationSans" w:cs="LiberationSans"/>
            <w:sz w:val="25"/>
            <w:szCs w:val="25"/>
          </w:rPr>
          <w:t>.</w:t>
        </w:r>
        <w:r w:rsidR="00426C57">
          <w:rPr>
            <w:rFonts w:ascii="LiberationSans" w:hAnsi="LiberationSans" w:cs="LiberationSans"/>
            <w:sz w:val="25"/>
            <w:szCs w:val="25"/>
          </w:rPr>
          <w:t xml:space="preserve"> </w:t>
        </w:r>
      </w:ins>
      <w:ins w:id="82" w:author="gaurav sood" w:date="2018-04-26T09:25:00Z">
        <w:r w:rsidR="00A16FDA">
          <w:rPr>
            <w:rFonts w:ascii="LiberationSans" w:hAnsi="LiberationSans" w:cs="LiberationSans"/>
            <w:sz w:val="25"/>
            <w:szCs w:val="25"/>
          </w:rPr>
          <w:t>If you don't know much about a group</w:t>
        </w:r>
      </w:ins>
      <w:ins w:id="83" w:author="gaurav sood" w:date="2018-04-26T09:26:00Z">
        <w:r w:rsidR="00830314">
          <w:rPr>
            <w:rFonts w:ascii="LiberationSans" w:hAnsi="LiberationSans" w:cs="LiberationSans"/>
            <w:sz w:val="25"/>
            <w:szCs w:val="25"/>
          </w:rPr>
          <w:t xml:space="preserve"> or person</w:t>
        </w:r>
      </w:ins>
      <w:ins w:id="84" w:author="gaurav sood" w:date="2018-04-26T09:25:00Z">
        <w:r w:rsidR="00A16FDA">
          <w:rPr>
            <w:rFonts w:ascii="LiberationSans" w:hAnsi="LiberationSans" w:cs="LiberationSans"/>
            <w:sz w:val="25"/>
            <w:szCs w:val="25"/>
          </w:rPr>
          <w:t xml:space="preserve">, just leave </w:t>
        </w:r>
      </w:ins>
      <w:ins w:id="85" w:author="gaurav sood" w:date="2018-04-26T09:27:00Z">
        <w:r w:rsidR="00A24D60">
          <w:rPr>
            <w:rFonts w:ascii="LiberationSans" w:hAnsi="LiberationSans" w:cs="LiberationSans"/>
            <w:sz w:val="25"/>
            <w:szCs w:val="25"/>
          </w:rPr>
          <w:t>it</w:t>
        </w:r>
        <w:r w:rsidR="00897C19">
          <w:rPr>
            <w:rFonts w:ascii="LiberationSans" w:hAnsi="LiberationSans" w:cs="LiberationSans"/>
            <w:sz w:val="25"/>
            <w:szCs w:val="25"/>
          </w:rPr>
          <w:t xml:space="preserve"> </w:t>
        </w:r>
      </w:ins>
      <w:ins w:id="86" w:author="gaurav sood" w:date="2018-04-26T09:25:00Z">
        <w:r w:rsidR="00A16FDA">
          <w:rPr>
            <w:rFonts w:ascii="LiberationSans" w:hAnsi="LiberationSans" w:cs="LiberationSans"/>
            <w:sz w:val="25"/>
            <w:szCs w:val="25"/>
          </w:rPr>
          <w:t>blank, and move on.</w:t>
        </w:r>
      </w:ins>
      <w:del w:id="87" w:author="gaurav sood" w:date="2018-04-26T09:25:00Z">
        <w:r w:rsidR="00C70240" w:rsidRPr="00011A82" w:rsidDel="00A16FDA">
          <w:rPr>
            <w:rFonts w:ascii="Arial" w:hAnsi="Arial" w:cs="Arial"/>
          </w:rPr>
          <w:delText xml:space="preserve">We’d like to get your feelings toward some of our political leaders and groups in society these days. Ratings between 50 degrees and 100 degrees mean that you feel </w:delText>
        </w:r>
      </w:del>
      <w:del w:id="88" w:author="gaurav sood" w:date="2018-04-26T09:22:00Z">
        <w:r w:rsidR="00C70240" w:rsidRPr="00011A82" w:rsidDel="00A16FDA">
          <w:rPr>
            <w:rFonts w:ascii="Arial" w:hAnsi="Arial" w:cs="Arial"/>
          </w:rPr>
          <w:delText xml:space="preserve">favorable and </w:delText>
        </w:r>
      </w:del>
      <w:del w:id="89" w:author="gaurav sood" w:date="2018-04-26T09:25:00Z">
        <w:r w:rsidR="00C70240" w:rsidRPr="00011A82" w:rsidDel="00A16FDA">
          <w:rPr>
            <w:rFonts w:ascii="Arial" w:hAnsi="Arial" w:cs="Arial"/>
          </w:rPr>
          <w:delText>warm toward that person or group. Ratings between 0 degrees and 50 degrees mean that you don't feel favorable toward that person or group</w:delText>
        </w:r>
      </w:del>
      <w:del w:id="90" w:author="gaurav sood" w:date="2018-04-26T09:23:00Z">
        <w:r w:rsidR="00C70240" w:rsidRPr="00011A82" w:rsidDel="00A16FDA">
          <w:rPr>
            <w:rFonts w:ascii="Arial" w:hAnsi="Arial" w:cs="Arial"/>
          </w:rPr>
          <w:delText xml:space="preserve"> and that you don't care too much for that person or group</w:delText>
        </w:r>
      </w:del>
      <w:del w:id="91" w:author="gaurav sood" w:date="2018-04-26T09:25:00Z">
        <w:r w:rsidR="00C70240" w:rsidRPr="00011A82" w:rsidDel="00A16FDA">
          <w:rPr>
            <w:rFonts w:ascii="Arial" w:hAnsi="Arial" w:cs="Arial"/>
          </w:rPr>
          <w:delText xml:space="preserve">. You would rate the person or group at the 50 degree mark if you don't feel particularly warm or cold toward the person or group. </w:delText>
        </w:r>
      </w:del>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1D0D9F7" w:rsidR="00154374"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sidR="008316E6">
        <w:rPr>
          <w:rFonts w:ascii="Arial" w:hAnsi="Arial" w:cs="Arial"/>
        </w:rPr>
        <w:t xml:space="preserve"> Democratic Party</w:t>
      </w:r>
    </w:p>
    <w:p w14:paraId="76B20269" w14:textId="16B0830D"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sidR="008316E6">
        <w:rPr>
          <w:rFonts w:ascii="Arial" w:hAnsi="Arial" w:cs="Arial"/>
        </w:rPr>
        <w:t xml:space="preserve"> Republican Party</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ftind</w:t>
      </w:r>
      <w:proofErr w:type="spellEnd"/>
      <w:r>
        <w:rPr>
          <w:rFonts w:ascii="Arial" w:hAnsi="Arial" w:cs="Arial"/>
          <w:b/>
        </w:rPr>
        <w:t xml:space="preserve">] </w:t>
      </w:r>
      <w:r>
        <w:rPr>
          <w:rFonts w:ascii="Arial" w:hAnsi="Arial" w:cs="Arial"/>
        </w:rPr>
        <w:t>Independents</w:t>
      </w:r>
    </w:p>
    <w:p w14:paraId="0599D10C" w14:textId="0CC24999" w:rsidR="00F25DC6" w:rsidRPr="00011A82" w:rsidDel="00CB6BE8" w:rsidRDefault="00F25DC6" w:rsidP="00011A82">
      <w:pPr>
        <w:keepLines/>
        <w:autoSpaceDE w:val="0"/>
        <w:autoSpaceDN w:val="0"/>
        <w:adjustRightInd w:val="0"/>
        <w:jc w:val="both"/>
        <w:rPr>
          <w:del w:id="92" w:author="Microsoft Office User" w:date="2018-04-25T14:38:00Z"/>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EFC2623" w:rsidR="00907672" w:rsidRDefault="00993E49" w:rsidP="00011A82">
      <w:pPr>
        <w:keepLines/>
        <w:autoSpaceDE w:val="0"/>
        <w:autoSpaceDN w:val="0"/>
        <w:adjustRightInd w:val="0"/>
        <w:jc w:val="both"/>
        <w:rPr>
          <w:rFonts w:ascii="Arial" w:hAnsi="Arial" w:cs="Arial"/>
        </w:rPr>
      </w:pPr>
      <w:del w:id="93" w:author="Microsoft Office User" w:date="2018-04-25T14:38:00Z">
        <w:r w:rsidRPr="00011A82" w:rsidDel="00CB6BE8">
          <w:rPr>
            <w:rFonts w:ascii="Arial" w:hAnsi="Arial" w:cs="Arial"/>
            <w:b/>
          </w:rPr>
          <w:delText>[</w:delText>
        </w:r>
        <w:r w:rsidR="00907672" w:rsidDel="00CB6BE8">
          <w:rPr>
            <w:rFonts w:ascii="Arial" w:hAnsi="Arial" w:cs="Arial"/>
            <w:b/>
          </w:rPr>
          <w:delText>ftpoor</w:delText>
        </w:r>
        <w:r w:rsidRPr="00011A82" w:rsidDel="00CB6BE8">
          <w:rPr>
            <w:rFonts w:ascii="Arial" w:hAnsi="Arial" w:cs="Arial"/>
            <w:b/>
          </w:rPr>
          <w:delText>]</w:delText>
        </w:r>
        <w:r w:rsidRPr="00011A82" w:rsidDel="00CB6BE8">
          <w:rPr>
            <w:rFonts w:ascii="Arial" w:hAnsi="Arial" w:cs="Arial"/>
          </w:rPr>
          <w:delText xml:space="preserve"> </w:delText>
        </w:r>
        <w:r w:rsidR="00907672" w:rsidDel="00CB6BE8">
          <w:rPr>
            <w:rFonts w:ascii="Arial" w:hAnsi="Arial" w:cs="Arial"/>
          </w:rPr>
          <w:delText>Poor people</w:delText>
        </w:r>
      </w:del>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7B6283AA" w:rsidR="00C70240" w:rsidRPr="00011A82" w:rsidDel="00CB6BE8" w:rsidRDefault="00993E49" w:rsidP="00011A82">
      <w:pPr>
        <w:keepLines/>
        <w:autoSpaceDE w:val="0"/>
        <w:autoSpaceDN w:val="0"/>
        <w:adjustRightInd w:val="0"/>
        <w:jc w:val="both"/>
        <w:rPr>
          <w:del w:id="94" w:author="Microsoft Office User" w:date="2018-04-25T14:38:00Z"/>
          <w:rFonts w:ascii="Arial" w:hAnsi="Arial" w:cs="Arial"/>
        </w:rPr>
      </w:pPr>
      <w:del w:id="95" w:author="Microsoft Office User" w:date="2018-04-25T14:38:00Z">
        <w:r w:rsidRPr="00011A82" w:rsidDel="00CB6BE8">
          <w:rPr>
            <w:rFonts w:ascii="Arial" w:hAnsi="Arial" w:cs="Arial"/>
            <w:b/>
          </w:rPr>
          <w:delText>[fttech]</w:delText>
        </w:r>
        <w:r w:rsidRPr="00011A82" w:rsidDel="00CB6BE8">
          <w:rPr>
            <w:rFonts w:ascii="Arial" w:hAnsi="Arial" w:cs="Arial"/>
          </w:rPr>
          <w:delText xml:space="preserve"> </w:delText>
        </w:r>
        <w:r w:rsidR="00907672" w:rsidDel="00CB6BE8">
          <w:rPr>
            <w:rFonts w:ascii="Arial" w:hAnsi="Arial" w:cs="Arial"/>
          </w:rPr>
          <w:delText>Corporations</w:delText>
        </w:r>
      </w:del>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31515DB7" w:rsidR="00907672" w:rsidDel="00CB6BE8" w:rsidRDefault="00907672" w:rsidP="00907672">
      <w:pPr>
        <w:keepLines/>
        <w:autoSpaceDE w:val="0"/>
        <w:autoSpaceDN w:val="0"/>
        <w:adjustRightInd w:val="0"/>
        <w:jc w:val="both"/>
        <w:rPr>
          <w:del w:id="96" w:author="Microsoft Office User" w:date="2018-04-25T14:38:00Z"/>
          <w:rFonts w:ascii="Arial" w:hAnsi="Arial" w:cs="Arial"/>
        </w:rPr>
      </w:pPr>
      <w:del w:id="97" w:author="Microsoft Office User" w:date="2018-04-25T14:38:00Z">
        <w:r w:rsidRPr="00011A82" w:rsidDel="00CB6BE8">
          <w:rPr>
            <w:rFonts w:ascii="Arial" w:hAnsi="Arial" w:cs="Arial"/>
            <w:b/>
          </w:rPr>
          <w:delText>[</w:delText>
        </w:r>
        <w:r w:rsidDel="00CB6BE8">
          <w:rPr>
            <w:rFonts w:ascii="Arial" w:hAnsi="Arial" w:cs="Arial"/>
            <w:b/>
          </w:rPr>
          <w:delText>ftteachers</w:delText>
        </w:r>
        <w:r w:rsidRPr="00011A82" w:rsidDel="00CB6BE8">
          <w:rPr>
            <w:rFonts w:ascii="Arial" w:hAnsi="Arial" w:cs="Arial"/>
            <w:b/>
          </w:rPr>
          <w:delText>]</w:delText>
        </w:r>
        <w:r w:rsidRPr="00011A82" w:rsidDel="00CB6BE8">
          <w:rPr>
            <w:rFonts w:ascii="Arial" w:hAnsi="Arial" w:cs="Arial"/>
          </w:rPr>
          <w:delText xml:space="preserve"> </w:delText>
        </w:r>
        <w:r w:rsidDel="00CB6BE8">
          <w:rPr>
            <w:rFonts w:ascii="Arial" w:hAnsi="Arial" w:cs="Arial"/>
          </w:rPr>
          <w:delText>Teachers</w:delText>
        </w:r>
      </w:del>
    </w:p>
    <w:p w14:paraId="434FCDE4" w14:textId="6EE338CE" w:rsidR="00907672" w:rsidDel="00CB6BE8" w:rsidRDefault="00907672" w:rsidP="00907672">
      <w:pPr>
        <w:keepLines/>
        <w:autoSpaceDE w:val="0"/>
        <w:autoSpaceDN w:val="0"/>
        <w:adjustRightInd w:val="0"/>
        <w:jc w:val="both"/>
        <w:rPr>
          <w:del w:id="98" w:author="Microsoft Office User" w:date="2018-04-25T14:38:00Z"/>
          <w:rFonts w:ascii="Arial" w:hAnsi="Arial" w:cs="Arial"/>
        </w:rPr>
      </w:pPr>
      <w:del w:id="99" w:author="Microsoft Office User" w:date="2018-04-25T14:38:00Z">
        <w:r w:rsidRPr="00011A82" w:rsidDel="00CB6BE8">
          <w:rPr>
            <w:rFonts w:ascii="Arial" w:hAnsi="Arial" w:cs="Arial"/>
            <w:b/>
          </w:rPr>
          <w:delText>[</w:delText>
        </w:r>
        <w:r w:rsidDel="00CB6BE8">
          <w:rPr>
            <w:rFonts w:ascii="Arial" w:hAnsi="Arial" w:cs="Arial"/>
            <w:b/>
          </w:rPr>
          <w:delText>ftconstruction</w:delText>
        </w:r>
        <w:r w:rsidRPr="00011A82" w:rsidDel="00CB6BE8">
          <w:rPr>
            <w:rFonts w:ascii="Arial" w:hAnsi="Arial" w:cs="Arial"/>
            <w:b/>
          </w:rPr>
          <w:delText>]</w:delText>
        </w:r>
        <w:r w:rsidRPr="00011A82" w:rsidDel="00CB6BE8">
          <w:rPr>
            <w:rFonts w:ascii="Arial" w:hAnsi="Arial" w:cs="Arial"/>
          </w:rPr>
          <w:delText xml:space="preserve"> </w:delText>
        </w:r>
        <w:r w:rsidDel="00CB6BE8">
          <w:rPr>
            <w:rFonts w:ascii="Arial" w:hAnsi="Arial" w:cs="Arial"/>
          </w:rPr>
          <w:delText>Construction workers</w:delText>
        </w:r>
      </w:del>
    </w:p>
    <w:p w14:paraId="0F5E4873" w14:textId="77777777" w:rsidR="00907672" w:rsidRDefault="00907672" w:rsidP="00907672">
      <w:pPr>
        <w:keepLines/>
        <w:autoSpaceDE w:val="0"/>
        <w:autoSpaceDN w:val="0"/>
        <w:adjustRightInd w:val="0"/>
        <w:jc w:val="both"/>
        <w:rPr>
          <w:rFonts w:ascii="Arial" w:hAnsi="Arial" w:cs="Arial"/>
        </w:rPr>
      </w:pPr>
    </w:p>
    <w:p w14:paraId="2F0E3035" w14:textId="3B9C7409"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11</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17EBE282"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w:t>
      </w:r>
      <w:del w:id="100" w:author="gaurav sood" w:date="2018-04-26T09:31:00Z">
        <w:r w:rsidR="00D8560E" w:rsidDel="00CD2F2E">
          <w:rPr>
            <w:rFonts w:ascii="Arial" w:hAnsi="Arial" w:cs="Arial"/>
          </w:rPr>
          <w:delText xml:space="preserve">same </w:delText>
        </w:r>
      </w:del>
      <w:r w:rsidR="00D8560E">
        <w:rPr>
          <w:rFonts w:ascii="Arial" w:hAnsi="Arial" w:cs="Arial"/>
        </w:rPr>
        <w:t>groups</w:t>
      </w:r>
      <w:del w:id="101" w:author="gaurav sood" w:date="2018-04-26T09:30:00Z">
        <w:r w:rsidR="00D8560E" w:rsidDel="00413E2F">
          <w:rPr>
            <w:rFonts w:ascii="Arial" w:hAnsi="Arial" w:cs="Arial"/>
          </w:rPr>
          <w:delText xml:space="preserve"> and </w:delText>
        </w:r>
      </w:del>
      <w:del w:id="102" w:author="gaurav sood" w:date="2018-04-26T09:28:00Z">
        <w:r w:rsidR="00D8560E" w:rsidDel="00E64713">
          <w:rPr>
            <w:rFonts w:ascii="Arial" w:hAnsi="Arial" w:cs="Arial"/>
          </w:rPr>
          <w:delText>political leaders</w:delText>
        </w:r>
      </w:del>
      <w:r w:rsidR="00D8560E">
        <w:rPr>
          <w:rFonts w:ascii="Arial" w:hAnsi="Arial" w:cs="Arial"/>
        </w:rPr>
        <w:t xml:space="preserve">.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dem_ignorant</w:t>
      </w:r>
      <w:proofErr w:type="spellEnd"/>
      <w:r>
        <w:rPr>
          <w:rFonts w:ascii="Arial" w:hAnsi="Arial" w:cs="Arial"/>
          <w:b/>
        </w:rPr>
        <w:t xml:space="preserve">, </w:t>
      </w:r>
      <w:proofErr w:type="spellStart"/>
      <w:r>
        <w:rPr>
          <w:rFonts w:ascii="Arial" w:hAnsi="Arial" w:cs="Arial"/>
          <w:b/>
        </w:rPr>
        <w:t>dem_sincere</w:t>
      </w:r>
      <w:proofErr w:type="spellEnd"/>
      <w:r>
        <w:rPr>
          <w:rFonts w:ascii="Arial" w:hAnsi="Arial" w:cs="Arial"/>
          <w:b/>
        </w:rPr>
        <w:t xml:space="preserve">, </w:t>
      </w:r>
      <w:proofErr w:type="spellStart"/>
      <w:r>
        <w:rPr>
          <w:rFonts w:ascii="Arial" w:hAnsi="Arial" w:cs="Arial"/>
          <w:b/>
        </w:rPr>
        <w:t>etc</w:t>
      </w:r>
      <w:proofErr w:type="spellEnd"/>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00A54549">
        <w:rPr>
          <w:rFonts w:ascii="Arial" w:hAnsi="Arial" w:cs="Arial"/>
          <w:b/>
        </w:rPr>
        <w:t>_ignorant</w:t>
      </w:r>
      <w:proofErr w:type="spellEnd"/>
      <w:r w:rsidR="00A54549">
        <w:rPr>
          <w:rFonts w:ascii="Arial" w:hAnsi="Arial" w:cs="Arial"/>
          <w:b/>
        </w:rPr>
        <w:t xml:space="preserve">, </w:t>
      </w:r>
      <w:proofErr w:type="spellStart"/>
      <w:r w:rsidR="00A54549">
        <w:rPr>
          <w:rFonts w:ascii="Arial" w:hAnsi="Arial" w:cs="Arial"/>
          <w:b/>
        </w:rPr>
        <w:t>gop_sincere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1A2B11E5" w:rsidR="00B21C02" w:rsidRPr="00B21C02" w:rsidRDefault="00B21C02" w:rsidP="00011A82">
            <w:pPr>
              <w:keepLines/>
              <w:autoSpaceDE w:val="0"/>
              <w:autoSpaceDN w:val="0"/>
              <w:adjustRightInd w:val="0"/>
              <w:jc w:val="both"/>
              <w:rPr>
                <w:rFonts w:ascii="Arial" w:hAnsi="Arial" w:cs="Arial"/>
              </w:rPr>
            </w:pPr>
            <w:bookmarkStart w:id="103" w:name="_GoBack"/>
            <w:bookmarkEnd w:id="103"/>
            <w:del w:id="104" w:author="gaurav sood" w:date="2018-04-26T11:06:00Z">
              <w:r w:rsidDel="00430BA1">
                <w:rPr>
                  <w:rFonts w:ascii="Arial" w:hAnsi="Arial" w:cs="Arial"/>
                </w:rPr>
                <w:delText>Smug</w:delText>
              </w:r>
            </w:del>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5A5A69F6" w:rsidR="00B21C02" w:rsidRDefault="00B21C02" w:rsidP="00011A82">
            <w:pPr>
              <w:keepLines/>
              <w:autoSpaceDE w:val="0"/>
              <w:autoSpaceDN w:val="0"/>
              <w:adjustRightInd w:val="0"/>
              <w:jc w:val="both"/>
              <w:rPr>
                <w:rFonts w:ascii="Arial" w:hAnsi="Arial" w:cs="Arial"/>
              </w:rPr>
            </w:pPr>
            <w:del w:id="105" w:author="gaurav sood" w:date="2018-04-26T09:28:00Z">
              <w:r w:rsidDel="00413E2F">
                <w:rPr>
                  <w:rFonts w:ascii="Arial" w:hAnsi="Arial" w:cs="Arial"/>
                </w:rPr>
                <w:delText>Compassionate</w:delText>
              </w:r>
            </w:del>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77617F46"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w:t>
      </w:r>
      <w:ins w:id="106" w:author="Microsoft Office User" w:date="2018-04-25T14:38:00Z">
        <w:r w:rsidR="00CB6BE8">
          <w:rPr>
            <w:rFonts w:ascii="Arial" w:hAnsi="Arial" w:cs="Arial"/>
            <w:b/>
            <w:u w:val="single"/>
          </w:rPr>
          <w:t>2</w:t>
        </w:r>
      </w:ins>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0A2C0B2D"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ins w:id="107" w:author="Microsoft Office User" w:date="2018-04-25T14:40:00Z">
        <w:r w:rsidR="00CB6BE8">
          <w:rPr>
            <w:rFonts w:ascii="Arial" w:hAnsi="Arial" w:cs="Arial"/>
          </w:rPr>
          <w:t xml:space="preserve"> in 2017 compared to previous years</w:t>
        </w:r>
      </w:ins>
      <w:r w:rsidR="0086080F">
        <w:rPr>
          <w:rFonts w:ascii="Arial" w:hAnsi="Arial" w:cs="Arial"/>
        </w:rPr>
        <w:t>?</w:t>
      </w:r>
    </w:p>
    <w:p w14:paraId="1428E9AA" w14:textId="77777777" w:rsidR="0086080F" w:rsidRDefault="0086080F" w:rsidP="0086080F">
      <w:pPr>
        <w:jc w:val="both"/>
        <w:rPr>
          <w:rFonts w:ascii="Arial" w:hAnsi="Arial" w:cs="Arial"/>
        </w:rPr>
      </w:pPr>
    </w:p>
    <w:p w14:paraId="7F71482C" w14:textId="77777777" w:rsidR="00CB6BE8" w:rsidRPr="0060776E" w:rsidRDefault="00CB6BE8" w:rsidP="00CB6BE8">
      <w:pPr>
        <w:pStyle w:val="ListParagraph"/>
        <w:numPr>
          <w:ilvl w:val="0"/>
          <w:numId w:val="11"/>
        </w:numPr>
        <w:jc w:val="both"/>
        <w:rPr>
          <w:ins w:id="108" w:author="Microsoft Office User" w:date="2018-04-25T14:40:00Z"/>
          <w:rFonts w:ascii="Arial" w:hAnsi="Arial" w:cs="Arial"/>
        </w:rPr>
      </w:pPr>
      <w:ins w:id="109" w:author="Microsoft Office User" w:date="2018-04-25T14:40:00Z">
        <w:r>
          <w:rPr>
            <w:rFonts w:ascii="Arial" w:hAnsi="Arial" w:cs="Arial"/>
          </w:rPr>
          <w:t xml:space="preserve">Americans’ views on the economy stayed mostly the same in 2017  </w:t>
        </w:r>
      </w:ins>
    </w:p>
    <w:p w14:paraId="55168E23" w14:textId="77777777" w:rsidR="00CB6BE8" w:rsidRDefault="00CB6BE8" w:rsidP="00CB6BE8">
      <w:pPr>
        <w:pStyle w:val="ListParagraph"/>
        <w:numPr>
          <w:ilvl w:val="0"/>
          <w:numId w:val="11"/>
        </w:numPr>
        <w:jc w:val="both"/>
        <w:rPr>
          <w:ins w:id="110" w:author="Microsoft Office User" w:date="2018-04-25T14:41:00Z"/>
          <w:rFonts w:ascii="Arial" w:hAnsi="Arial" w:cs="Arial"/>
        </w:rPr>
      </w:pPr>
      <w:ins w:id="111" w:author="Microsoft Office User" w:date="2018-04-25T14:41:00Z">
        <w:r>
          <w:rPr>
            <w:rFonts w:ascii="Arial" w:hAnsi="Arial" w:cs="Arial"/>
          </w:rPr>
          <w:t>Americans became more pessimistic about the economy in 2017</w:t>
        </w:r>
      </w:ins>
    </w:p>
    <w:p w14:paraId="5D57AC01" w14:textId="77777777" w:rsidR="00CB6BE8" w:rsidRDefault="00CB6BE8" w:rsidP="00CB6BE8">
      <w:pPr>
        <w:pStyle w:val="ListParagraph"/>
        <w:numPr>
          <w:ilvl w:val="0"/>
          <w:numId w:val="11"/>
        </w:numPr>
        <w:jc w:val="both"/>
        <w:rPr>
          <w:ins w:id="112" w:author="Microsoft Office User" w:date="2018-04-25T14:41:00Z"/>
          <w:rFonts w:ascii="Arial" w:hAnsi="Arial" w:cs="Arial"/>
        </w:rPr>
      </w:pPr>
      <w:ins w:id="113" w:author="Microsoft Office User" w:date="2018-04-25T14:41:00Z">
        <w:r>
          <w:rPr>
            <w:rFonts w:ascii="Arial" w:hAnsi="Arial" w:cs="Arial"/>
          </w:rPr>
          <w:t>Americans became more optimistic about the economy in 2017</w:t>
        </w:r>
      </w:ins>
    </w:p>
    <w:p w14:paraId="076E93A9" w14:textId="77777777" w:rsidR="00CB6BE8" w:rsidRDefault="00CB6BE8" w:rsidP="00CB6BE8">
      <w:pPr>
        <w:pStyle w:val="ListParagraph"/>
        <w:numPr>
          <w:ilvl w:val="0"/>
          <w:numId w:val="11"/>
        </w:numPr>
        <w:jc w:val="both"/>
        <w:rPr>
          <w:ins w:id="114" w:author="Microsoft Office User" w:date="2018-04-25T14:41:00Z"/>
          <w:rFonts w:ascii="Arial" w:hAnsi="Arial" w:cs="Arial"/>
        </w:rPr>
      </w:pPr>
      <w:ins w:id="115" w:author="Microsoft Office User" w:date="2018-04-25T14:41:00Z">
        <w:r>
          <w:rPr>
            <w:rFonts w:ascii="Arial" w:hAnsi="Arial" w:cs="Arial"/>
          </w:rPr>
          <w:t>Americans found the economy to be less important in 2017</w:t>
        </w:r>
      </w:ins>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6DCF88BC" w:rsidR="0086080F" w:rsidRDefault="0086080F" w:rsidP="0086080F">
      <w:pPr>
        <w:jc w:val="both"/>
        <w:rPr>
          <w:rFonts w:ascii="Arial" w:hAnsi="Arial" w:cs="Arial"/>
        </w:rPr>
      </w:pPr>
      <w:r>
        <w:rPr>
          <w:rFonts w:ascii="Arial" w:hAnsi="Arial" w:cs="Arial"/>
        </w:rPr>
        <w:t xml:space="preserve">To those assigned to the </w:t>
      </w:r>
      <w:ins w:id="116" w:author="Microsoft Office User" w:date="2018-04-25T14:41:00Z">
        <w:r w:rsidR="00CB6BE8">
          <w:rPr>
            <w:rFonts w:ascii="Arial" w:hAnsi="Arial" w:cs="Arial"/>
            <w:b/>
          </w:rPr>
          <w:t>REPS – LESS BIASED</w:t>
        </w:r>
      </w:ins>
      <w:ins w:id="117" w:author="gaurav sood" w:date="2018-04-26T09:35:00Z">
        <w:r w:rsidR="0022480F">
          <w:rPr>
            <w:rFonts w:ascii="Arial" w:hAnsi="Arial" w:cs="Arial"/>
            <w:b/>
          </w:rPr>
          <w:t xml:space="preserve"> or REPS</w:t>
        </w:r>
      </w:ins>
      <w:ins w:id="118" w:author="gaurav sood" w:date="2018-04-26T09:36:00Z">
        <w:r w:rsidR="0022480F">
          <w:rPr>
            <w:rFonts w:ascii="Arial" w:hAnsi="Arial" w:cs="Arial"/>
            <w:b/>
          </w:rPr>
          <w:t>---MORE BIASED</w:t>
        </w:r>
      </w:ins>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67DFF28" w:rsidR="0086080F" w:rsidRDefault="0086080F" w:rsidP="0086080F">
      <w:pPr>
        <w:jc w:val="both"/>
        <w:rPr>
          <w:rFonts w:ascii="Arial" w:hAnsi="Arial" w:cs="Arial"/>
        </w:rPr>
      </w:pPr>
      <w:r w:rsidRPr="00B243B3">
        <w:rPr>
          <w:rFonts w:ascii="Arial" w:hAnsi="Arial" w:cs="Arial"/>
          <w:b/>
        </w:rPr>
        <w:t>[</w:t>
      </w:r>
      <w:proofErr w:type="spellStart"/>
      <w:ins w:id="119" w:author="Microsoft Office User" w:date="2018-04-25T14:42:00Z">
        <w:r w:rsidR="00CB6BE8">
          <w:rPr>
            <w:rFonts w:ascii="Arial" w:hAnsi="Arial" w:cs="Arial"/>
            <w:b/>
          </w:rPr>
          <w:t>rep_less</w:t>
        </w:r>
      </w:ins>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xml:space="preserve">, which best describes </w:t>
      </w:r>
      <w:ins w:id="120" w:author="Microsoft Office User" w:date="2018-04-25T14:41:00Z">
        <w:r w:rsidR="00CB6BE8">
          <w:rPr>
            <w:rFonts w:ascii="Arial" w:hAnsi="Arial" w:cs="Arial"/>
          </w:rPr>
          <w:t>Republicans’ views on the economy in 2016 compared to previous election years</w:t>
        </w:r>
      </w:ins>
      <w:r>
        <w:rPr>
          <w:rFonts w:ascii="Arial" w:hAnsi="Arial" w:cs="Arial"/>
        </w:rPr>
        <w:t>?</w:t>
      </w:r>
    </w:p>
    <w:p w14:paraId="32D5C26C" w14:textId="77777777" w:rsidR="0086080F" w:rsidRDefault="0086080F" w:rsidP="0086080F">
      <w:pPr>
        <w:jc w:val="both"/>
        <w:rPr>
          <w:rFonts w:ascii="Arial" w:hAnsi="Arial" w:cs="Arial"/>
        </w:rPr>
      </w:pPr>
    </w:p>
    <w:p w14:paraId="4D908326" w14:textId="0AB2A077" w:rsidR="0086080F" w:rsidRPr="0060776E" w:rsidRDefault="00CB6BE8" w:rsidP="00581413">
      <w:pPr>
        <w:pStyle w:val="ListParagraph"/>
        <w:numPr>
          <w:ilvl w:val="0"/>
          <w:numId w:val="11"/>
        </w:numPr>
        <w:jc w:val="both"/>
        <w:rPr>
          <w:rFonts w:ascii="Arial" w:hAnsi="Arial" w:cs="Arial"/>
        </w:rPr>
      </w:pPr>
      <w:ins w:id="121" w:author="Microsoft Office User" w:date="2018-04-25T14:41:00Z">
        <w:r>
          <w:rPr>
            <w:rFonts w:ascii="Arial" w:hAnsi="Arial" w:cs="Arial"/>
          </w:rPr>
          <w:t>Republicans’</w:t>
        </w:r>
      </w:ins>
      <w:ins w:id="122" w:author="Microsoft Office User" w:date="2018-04-25T14:39:00Z">
        <w:r>
          <w:rPr>
            <w:rFonts w:ascii="Arial" w:hAnsi="Arial" w:cs="Arial"/>
          </w:rPr>
          <w:t xml:space="preserve"> views on the economy stayed mostly the same in 2016</w:t>
        </w:r>
      </w:ins>
      <w:r w:rsidR="0086080F">
        <w:rPr>
          <w:rFonts w:ascii="Arial" w:hAnsi="Arial" w:cs="Arial"/>
        </w:rPr>
        <w:t xml:space="preserve"> </w:t>
      </w:r>
    </w:p>
    <w:p w14:paraId="3C042172" w14:textId="2769B434" w:rsidR="0086080F" w:rsidRDefault="00CB6BE8" w:rsidP="00581413">
      <w:pPr>
        <w:pStyle w:val="ListParagraph"/>
        <w:numPr>
          <w:ilvl w:val="0"/>
          <w:numId w:val="11"/>
        </w:numPr>
        <w:jc w:val="both"/>
        <w:rPr>
          <w:rFonts w:ascii="Arial" w:hAnsi="Arial" w:cs="Arial"/>
        </w:rPr>
      </w:pPr>
      <w:ins w:id="123" w:author="Microsoft Office User" w:date="2018-04-25T14:41:00Z">
        <w:r>
          <w:rPr>
            <w:rFonts w:ascii="Arial" w:hAnsi="Arial" w:cs="Arial"/>
          </w:rPr>
          <w:t>Republicans</w:t>
        </w:r>
      </w:ins>
      <w:ins w:id="124" w:author="Microsoft Office User" w:date="2018-04-25T14:40:00Z">
        <w:r>
          <w:rPr>
            <w:rFonts w:ascii="Arial" w:hAnsi="Arial" w:cs="Arial"/>
          </w:rPr>
          <w:t xml:space="preserve"> </w:t>
        </w:r>
      </w:ins>
      <w:r w:rsidR="0086080F">
        <w:rPr>
          <w:rFonts w:ascii="Arial" w:hAnsi="Arial" w:cs="Arial"/>
        </w:rPr>
        <w:t xml:space="preserve">became more </w:t>
      </w:r>
      <w:ins w:id="125" w:author="Microsoft Office User" w:date="2018-04-25T14:42:00Z">
        <w:r>
          <w:rPr>
            <w:rFonts w:ascii="Arial" w:hAnsi="Arial" w:cs="Arial"/>
          </w:rPr>
          <w:t xml:space="preserve">biased </w:t>
        </w:r>
      </w:ins>
      <w:ins w:id="126" w:author="Microsoft Office User" w:date="2018-04-25T14:43:00Z">
        <w:r>
          <w:rPr>
            <w:rFonts w:ascii="Arial" w:hAnsi="Arial" w:cs="Arial"/>
          </w:rPr>
          <w:t>in the</w:t>
        </w:r>
      </w:ins>
      <w:ins w:id="127" w:author="Microsoft Office User" w:date="2018-04-25T14:44:00Z">
        <w:r>
          <w:rPr>
            <w:rFonts w:ascii="Arial" w:hAnsi="Arial" w:cs="Arial"/>
          </w:rPr>
          <w:t>ir</w:t>
        </w:r>
      </w:ins>
      <w:ins w:id="128" w:author="Microsoft Office User" w:date="2018-04-25T14:43:00Z">
        <w:r>
          <w:rPr>
            <w:rFonts w:ascii="Arial" w:hAnsi="Arial" w:cs="Arial"/>
          </w:rPr>
          <w:t xml:space="preserve"> views </w:t>
        </w:r>
      </w:ins>
      <w:ins w:id="129" w:author="Microsoft Office User" w:date="2018-04-25T14:44:00Z">
        <w:r>
          <w:rPr>
            <w:rFonts w:ascii="Arial" w:hAnsi="Arial" w:cs="Arial"/>
          </w:rPr>
          <w:t>of</w:t>
        </w:r>
      </w:ins>
      <w:ins w:id="130" w:author="Microsoft Office User" w:date="2018-04-25T14:42:00Z">
        <w:r>
          <w:rPr>
            <w:rFonts w:ascii="Arial" w:hAnsi="Arial" w:cs="Arial"/>
          </w:rPr>
          <w:t xml:space="preserve"> the economy in 2016</w:t>
        </w:r>
      </w:ins>
    </w:p>
    <w:p w14:paraId="0583E7B0" w14:textId="7310273C" w:rsidR="0086080F" w:rsidRDefault="00CB6BE8" w:rsidP="00581413">
      <w:pPr>
        <w:pStyle w:val="ListParagraph"/>
        <w:numPr>
          <w:ilvl w:val="0"/>
          <w:numId w:val="11"/>
        </w:numPr>
        <w:jc w:val="both"/>
        <w:rPr>
          <w:rFonts w:ascii="Arial" w:hAnsi="Arial" w:cs="Arial"/>
        </w:rPr>
      </w:pPr>
      <w:ins w:id="131" w:author="Microsoft Office User" w:date="2018-04-25T14:42:00Z">
        <w:r>
          <w:rPr>
            <w:rFonts w:ascii="Arial" w:hAnsi="Arial" w:cs="Arial"/>
          </w:rPr>
          <w:t>Republicans</w:t>
        </w:r>
      </w:ins>
      <w:ins w:id="132" w:author="Microsoft Office User" w:date="2018-04-25T14:40:00Z">
        <w:r>
          <w:rPr>
            <w:rFonts w:ascii="Arial" w:hAnsi="Arial" w:cs="Arial"/>
          </w:rPr>
          <w:t xml:space="preserve"> </w:t>
        </w:r>
      </w:ins>
      <w:r w:rsidR="0086080F">
        <w:rPr>
          <w:rFonts w:ascii="Arial" w:hAnsi="Arial" w:cs="Arial"/>
        </w:rPr>
        <w:t xml:space="preserve">became </w:t>
      </w:r>
      <w:ins w:id="133" w:author="Microsoft Office User" w:date="2018-04-25T14:42:00Z">
        <w:r>
          <w:rPr>
            <w:rFonts w:ascii="Arial" w:hAnsi="Arial" w:cs="Arial"/>
          </w:rPr>
          <w:t xml:space="preserve">less biased </w:t>
        </w:r>
      </w:ins>
      <w:ins w:id="134" w:author="Microsoft Office User" w:date="2018-04-25T14:44:00Z">
        <w:r>
          <w:rPr>
            <w:rFonts w:ascii="Arial" w:hAnsi="Arial" w:cs="Arial"/>
          </w:rPr>
          <w:t xml:space="preserve">in their views of </w:t>
        </w:r>
      </w:ins>
      <w:r w:rsidR="0086080F">
        <w:rPr>
          <w:rFonts w:ascii="Arial" w:hAnsi="Arial" w:cs="Arial"/>
        </w:rPr>
        <w:t xml:space="preserve">the economy </w:t>
      </w:r>
      <w:ins w:id="135" w:author="Microsoft Office User" w:date="2018-04-25T14:40:00Z">
        <w:r>
          <w:rPr>
            <w:rFonts w:ascii="Arial" w:hAnsi="Arial" w:cs="Arial"/>
          </w:rPr>
          <w:t>in 2016</w:t>
        </w:r>
      </w:ins>
    </w:p>
    <w:p w14:paraId="000D007C" w14:textId="1E84841C" w:rsidR="00163BA9" w:rsidDel="0009076B" w:rsidRDefault="00CB6BE8" w:rsidP="00581413">
      <w:pPr>
        <w:pStyle w:val="ListParagraph"/>
        <w:numPr>
          <w:ilvl w:val="0"/>
          <w:numId w:val="11"/>
        </w:numPr>
        <w:jc w:val="both"/>
        <w:rPr>
          <w:del w:id="136" w:author="gaurav sood" w:date="2018-04-26T09:35:00Z"/>
          <w:rFonts w:ascii="Arial" w:hAnsi="Arial" w:cs="Arial"/>
        </w:rPr>
      </w:pPr>
      <w:ins w:id="137" w:author="Microsoft Office User" w:date="2018-04-25T14:42:00Z">
        <w:del w:id="138" w:author="gaurav sood" w:date="2018-04-26T09:35:00Z">
          <w:r w:rsidDel="0009076B">
            <w:rPr>
              <w:rFonts w:ascii="Arial" w:hAnsi="Arial" w:cs="Arial"/>
            </w:rPr>
            <w:delText>Republicans</w:delText>
          </w:r>
        </w:del>
      </w:ins>
      <w:ins w:id="139" w:author="Microsoft Office User" w:date="2018-04-25T14:40:00Z">
        <w:del w:id="140" w:author="gaurav sood" w:date="2018-04-26T09:35:00Z">
          <w:r w:rsidDel="0009076B">
            <w:rPr>
              <w:rFonts w:ascii="Arial" w:hAnsi="Arial" w:cs="Arial"/>
            </w:rPr>
            <w:delText xml:space="preserve"> </w:delText>
          </w:r>
        </w:del>
      </w:ins>
      <w:del w:id="141" w:author="gaurav sood" w:date="2018-04-26T09:35:00Z">
        <w:r w:rsidR="0086080F" w:rsidDel="0009076B">
          <w:rPr>
            <w:rFonts w:ascii="Arial" w:hAnsi="Arial" w:cs="Arial"/>
          </w:rPr>
          <w:delText xml:space="preserve">found the economy to be less important </w:delText>
        </w:r>
      </w:del>
      <w:ins w:id="142" w:author="Microsoft Office User" w:date="2018-04-25T14:40:00Z">
        <w:del w:id="143" w:author="gaurav sood" w:date="2018-04-26T09:35:00Z">
          <w:r w:rsidDel="0009076B">
            <w:rPr>
              <w:rFonts w:ascii="Arial" w:hAnsi="Arial" w:cs="Arial"/>
            </w:rPr>
            <w:delText>in 2016</w:delText>
          </w:r>
        </w:del>
      </w:ins>
    </w:p>
    <w:p w14:paraId="3739DB99" w14:textId="0C466CE9"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2EAAA8E9" w:rsidR="0086080F" w:rsidRDefault="0086080F" w:rsidP="0086080F">
      <w:pPr>
        <w:jc w:val="both"/>
        <w:rPr>
          <w:rFonts w:ascii="Arial" w:hAnsi="Arial" w:cs="Arial"/>
        </w:rPr>
      </w:pPr>
      <w:r>
        <w:rPr>
          <w:rFonts w:ascii="Arial" w:hAnsi="Arial" w:cs="Arial"/>
        </w:rPr>
        <w:t xml:space="preserve">To those assigned to the </w:t>
      </w:r>
      <w:ins w:id="144" w:author="Microsoft Office User" w:date="2018-04-25T14:42:00Z">
        <w:r w:rsidR="00CB6BE8">
          <w:rPr>
            <w:rFonts w:ascii="Arial" w:hAnsi="Arial" w:cs="Arial"/>
            <w:b/>
          </w:rPr>
          <w:t xml:space="preserve">DEMS </w:t>
        </w:r>
      </w:ins>
      <w:ins w:id="145" w:author="Microsoft Office User" w:date="2018-04-25T14:43:00Z">
        <w:r w:rsidR="00CB6BE8">
          <w:rPr>
            <w:rFonts w:ascii="Arial" w:hAnsi="Arial" w:cs="Arial"/>
            <w:b/>
          </w:rPr>
          <w:t>–</w:t>
        </w:r>
      </w:ins>
      <w:ins w:id="146" w:author="Microsoft Office User" w:date="2018-04-25T14:42:00Z">
        <w:r w:rsidR="00CB6BE8">
          <w:rPr>
            <w:rFonts w:ascii="Arial" w:hAnsi="Arial" w:cs="Arial"/>
            <w:b/>
          </w:rPr>
          <w:t xml:space="preserve"> LESS </w:t>
        </w:r>
      </w:ins>
      <w:ins w:id="147" w:author="Microsoft Office User" w:date="2018-04-25T14:43:00Z">
        <w:r w:rsidR="00CB6BE8">
          <w:rPr>
            <w:rFonts w:ascii="Arial" w:hAnsi="Arial" w:cs="Arial"/>
            <w:b/>
          </w:rPr>
          <w:t>BIASED</w:t>
        </w:r>
      </w:ins>
      <w:ins w:id="148" w:author="gaurav sood" w:date="2018-04-26T09:36:00Z">
        <w:r w:rsidR="007E7A12" w:rsidRPr="007E7A12">
          <w:rPr>
            <w:rFonts w:ascii="Arial" w:hAnsi="Arial" w:cs="Arial"/>
            <w:b/>
          </w:rPr>
          <w:t xml:space="preserve"> </w:t>
        </w:r>
        <w:r w:rsidR="007E7A12">
          <w:rPr>
            <w:rFonts w:ascii="Arial" w:hAnsi="Arial" w:cs="Arial"/>
            <w:b/>
          </w:rPr>
          <w:t xml:space="preserve">or </w:t>
        </w:r>
        <w:r w:rsidR="007E7A12">
          <w:rPr>
            <w:rFonts w:ascii="Arial" w:hAnsi="Arial" w:cs="Arial"/>
            <w:b/>
          </w:rPr>
          <w:t xml:space="preserve">DEMS </w:t>
        </w:r>
        <w:r w:rsidR="007E7A12">
          <w:rPr>
            <w:rFonts w:ascii="Arial" w:hAnsi="Arial" w:cs="Arial"/>
            <w:b/>
          </w:rPr>
          <w:t>---MORE BIASED</w:t>
        </w:r>
      </w:ins>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2DE19999" w:rsidR="0086080F" w:rsidRDefault="0086080F" w:rsidP="0086080F">
      <w:pPr>
        <w:jc w:val="both"/>
        <w:rPr>
          <w:rFonts w:ascii="Arial" w:hAnsi="Arial" w:cs="Arial"/>
        </w:rPr>
      </w:pPr>
      <w:r w:rsidRPr="00B243B3">
        <w:rPr>
          <w:rFonts w:ascii="Arial" w:hAnsi="Arial" w:cs="Arial"/>
          <w:b/>
        </w:rPr>
        <w:lastRenderedPageBreak/>
        <w:t>[</w:t>
      </w:r>
      <w:proofErr w:type="spellStart"/>
      <w:ins w:id="149" w:author="Microsoft Office User" w:date="2018-04-25T14:42:00Z">
        <w:r w:rsidR="00CB6BE8">
          <w:rPr>
            <w:rFonts w:ascii="Arial" w:hAnsi="Arial" w:cs="Arial"/>
            <w:b/>
          </w:rPr>
          <w:t>dem</w:t>
        </w:r>
      </w:ins>
      <w:r w:rsidRPr="00B243B3">
        <w:rPr>
          <w:rFonts w:ascii="Arial" w:hAnsi="Arial" w:cs="Arial"/>
          <w:b/>
        </w:rPr>
        <w:t>_</w:t>
      </w:r>
      <w:ins w:id="150" w:author="Microsoft Office User" w:date="2018-04-25T14:42:00Z">
        <w:r w:rsidR="00CB6BE8">
          <w:rPr>
            <w:rFonts w:ascii="Arial" w:hAnsi="Arial" w:cs="Arial"/>
            <w:b/>
          </w:rPr>
          <w:t>less_</w:t>
        </w:r>
      </w:ins>
      <w:r w:rsidRPr="00B243B3">
        <w:rPr>
          <w:rFonts w:ascii="Arial" w:hAnsi="Arial" w:cs="Arial"/>
          <w:b/>
        </w:rPr>
        <w:t>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provided in </w:t>
      </w:r>
      <w:r w:rsidR="00231940">
        <w:rPr>
          <w:rFonts w:ascii="Arial" w:hAnsi="Arial" w:cs="Arial"/>
        </w:rPr>
        <w:t>the article you read earlier</w:t>
      </w:r>
      <w:r>
        <w:rPr>
          <w:rFonts w:ascii="Arial" w:hAnsi="Arial" w:cs="Arial"/>
        </w:rPr>
        <w:t xml:space="preserve">, which best describes </w:t>
      </w:r>
      <w:ins w:id="151" w:author="Microsoft Office User" w:date="2018-04-25T14:43:00Z">
        <w:r w:rsidR="00CB6BE8">
          <w:rPr>
            <w:rFonts w:ascii="Arial" w:hAnsi="Arial" w:cs="Arial"/>
          </w:rPr>
          <w:t xml:space="preserve">Democrats’ </w:t>
        </w:r>
      </w:ins>
      <w:r>
        <w:rPr>
          <w:rFonts w:ascii="Arial" w:hAnsi="Arial" w:cs="Arial"/>
        </w:rPr>
        <w:t xml:space="preserve">views on the economy </w:t>
      </w:r>
      <w:ins w:id="152" w:author="Microsoft Office User" w:date="2018-04-25T14:43:00Z">
        <w:r w:rsidR="00CB6BE8">
          <w:rPr>
            <w:rFonts w:ascii="Arial" w:hAnsi="Arial" w:cs="Arial"/>
          </w:rPr>
          <w:t>in 2016 compared to previous election years</w:t>
        </w:r>
      </w:ins>
      <w:r>
        <w:rPr>
          <w:rFonts w:ascii="Arial" w:hAnsi="Arial" w:cs="Arial"/>
        </w:rPr>
        <w:t>?</w:t>
      </w:r>
    </w:p>
    <w:p w14:paraId="50293502" w14:textId="77777777" w:rsidR="0086080F" w:rsidRDefault="0086080F" w:rsidP="0086080F">
      <w:pPr>
        <w:jc w:val="both"/>
        <w:rPr>
          <w:rFonts w:ascii="Arial" w:hAnsi="Arial" w:cs="Arial"/>
        </w:rPr>
      </w:pPr>
    </w:p>
    <w:p w14:paraId="57E37B92" w14:textId="42D774A2" w:rsidR="0086080F" w:rsidRPr="0060776E" w:rsidRDefault="00CB6BE8" w:rsidP="00581413">
      <w:pPr>
        <w:pStyle w:val="ListParagraph"/>
        <w:numPr>
          <w:ilvl w:val="0"/>
          <w:numId w:val="11"/>
        </w:numPr>
        <w:jc w:val="both"/>
        <w:rPr>
          <w:rFonts w:ascii="Arial" w:hAnsi="Arial" w:cs="Arial"/>
        </w:rPr>
      </w:pPr>
      <w:ins w:id="153" w:author="Microsoft Office User" w:date="2018-04-25T14:43:00Z">
        <w:r>
          <w:rPr>
            <w:rFonts w:ascii="Arial" w:hAnsi="Arial" w:cs="Arial"/>
          </w:rPr>
          <w:t xml:space="preserve">Democrats’ </w:t>
        </w:r>
      </w:ins>
      <w:r w:rsidR="0086080F">
        <w:rPr>
          <w:rFonts w:ascii="Arial" w:hAnsi="Arial" w:cs="Arial"/>
        </w:rPr>
        <w:t xml:space="preserve">views on the economy stayed mostly the same </w:t>
      </w:r>
      <w:ins w:id="154" w:author="Microsoft Office User" w:date="2018-04-25T14:43:00Z">
        <w:r>
          <w:rPr>
            <w:rFonts w:ascii="Arial" w:hAnsi="Arial" w:cs="Arial"/>
          </w:rPr>
          <w:t>in 2016</w:t>
        </w:r>
      </w:ins>
    </w:p>
    <w:p w14:paraId="4D0874D1" w14:textId="4FAEE35E" w:rsidR="0086080F" w:rsidRDefault="00CB6BE8" w:rsidP="00581413">
      <w:pPr>
        <w:pStyle w:val="ListParagraph"/>
        <w:numPr>
          <w:ilvl w:val="0"/>
          <w:numId w:val="11"/>
        </w:numPr>
        <w:jc w:val="both"/>
        <w:rPr>
          <w:rFonts w:ascii="Arial" w:hAnsi="Arial" w:cs="Arial"/>
        </w:rPr>
      </w:pPr>
      <w:ins w:id="155" w:author="Microsoft Office User" w:date="2018-04-25T14:43:00Z">
        <w:r>
          <w:rPr>
            <w:rFonts w:ascii="Arial" w:hAnsi="Arial" w:cs="Arial"/>
          </w:rPr>
          <w:t xml:space="preserve">Democrats </w:t>
        </w:r>
      </w:ins>
      <w:r w:rsidR="0086080F">
        <w:rPr>
          <w:rFonts w:ascii="Arial" w:hAnsi="Arial" w:cs="Arial"/>
        </w:rPr>
        <w:t xml:space="preserve">became more </w:t>
      </w:r>
      <w:ins w:id="156" w:author="Microsoft Office User" w:date="2018-04-25T14:43:00Z">
        <w:r>
          <w:rPr>
            <w:rFonts w:ascii="Arial" w:hAnsi="Arial" w:cs="Arial"/>
          </w:rPr>
          <w:t xml:space="preserve">biased </w:t>
        </w:r>
      </w:ins>
      <w:ins w:id="157" w:author="Microsoft Office User" w:date="2018-04-25T14:44:00Z">
        <w:r>
          <w:rPr>
            <w:rFonts w:ascii="Arial" w:hAnsi="Arial" w:cs="Arial"/>
          </w:rPr>
          <w:t>in their views of the economy in 2016</w:t>
        </w:r>
      </w:ins>
    </w:p>
    <w:p w14:paraId="58765B87" w14:textId="659E2D7A" w:rsidR="0086080F" w:rsidRDefault="00CB6BE8" w:rsidP="00581413">
      <w:pPr>
        <w:pStyle w:val="ListParagraph"/>
        <w:numPr>
          <w:ilvl w:val="0"/>
          <w:numId w:val="11"/>
        </w:numPr>
        <w:jc w:val="both"/>
        <w:rPr>
          <w:rFonts w:ascii="Arial" w:hAnsi="Arial" w:cs="Arial"/>
        </w:rPr>
      </w:pPr>
      <w:ins w:id="158" w:author="Microsoft Office User" w:date="2018-04-25T14:44:00Z">
        <w:r>
          <w:rPr>
            <w:rFonts w:ascii="Arial" w:hAnsi="Arial" w:cs="Arial"/>
          </w:rPr>
          <w:t xml:space="preserve">Democrats </w:t>
        </w:r>
      </w:ins>
      <w:r w:rsidR="0086080F">
        <w:rPr>
          <w:rFonts w:ascii="Arial" w:hAnsi="Arial" w:cs="Arial"/>
        </w:rPr>
        <w:t xml:space="preserve">became </w:t>
      </w:r>
      <w:ins w:id="159" w:author="Microsoft Office User" w:date="2018-04-25T14:44:00Z">
        <w:r>
          <w:rPr>
            <w:rFonts w:ascii="Arial" w:hAnsi="Arial" w:cs="Arial"/>
          </w:rPr>
          <w:t>less biased in their views of</w:t>
        </w:r>
      </w:ins>
      <w:r w:rsidR="0086080F">
        <w:rPr>
          <w:rFonts w:ascii="Arial" w:hAnsi="Arial" w:cs="Arial"/>
        </w:rPr>
        <w:t xml:space="preserve"> the economy </w:t>
      </w:r>
      <w:ins w:id="160" w:author="Microsoft Office User" w:date="2018-04-25T14:44:00Z">
        <w:r>
          <w:rPr>
            <w:rFonts w:ascii="Arial" w:hAnsi="Arial" w:cs="Arial"/>
          </w:rPr>
          <w:t>in 2016</w:t>
        </w:r>
      </w:ins>
    </w:p>
    <w:p w14:paraId="4FA22F92" w14:textId="637AF3D7" w:rsidR="0086080F" w:rsidRDefault="00CB6BE8" w:rsidP="00581413">
      <w:pPr>
        <w:pStyle w:val="ListParagraph"/>
        <w:numPr>
          <w:ilvl w:val="0"/>
          <w:numId w:val="11"/>
        </w:numPr>
        <w:jc w:val="both"/>
        <w:rPr>
          <w:rFonts w:ascii="Arial" w:hAnsi="Arial" w:cs="Arial"/>
        </w:rPr>
      </w:pPr>
      <w:ins w:id="161" w:author="Microsoft Office User" w:date="2018-04-25T14:44:00Z">
        <w:r>
          <w:rPr>
            <w:rFonts w:ascii="Arial" w:hAnsi="Arial" w:cs="Arial"/>
          </w:rPr>
          <w:t xml:space="preserve">Democrats </w:t>
        </w:r>
      </w:ins>
      <w:r w:rsidR="0086080F">
        <w:rPr>
          <w:rFonts w:ascii="Arial" w:hAnsi="Arial" w:cs="Arial"/>
        </w:rPr>
        <w:t xml:space="preserve">found the economy to be less important </w:t>
      </w:r>
      <w:ins w:id="162" w:author="Microsoft Office User" w:date="2018-04-25T14:45:00Z">
        <w:r>
          <w:rPr>
            <w:rFonts w:ascii="Arial" w:hAnsi="Arial" w:cs="Arial"/>
          </w:rPr>
          <w:t>in 2016</w:t>
        </w:r>
      </w:ins>
    </w:p>
    <w:p w14:paraId="04CCE6F0" w14:textId="2024B71B"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031D3F79" w:rsidR="0086080F" w:rsidDel="00063665" w:rsidRDefault="0086080F" w:rsidP="0086080F">
      <w:pPr>
        <w:jc w:val="both"/>
        <w:rPr>
          <w:del w:id="163" w:author="gaurav sood" w:date="2018-04-26T09:34:00Z"/>
          <w:rFonts w:ascii="Arial" w:hAnsi="Arial" w:cs="Arial"/>
        </w:rPr>
      </w:pPr>
      <w:del w:id="164" w:author="gaurav sood" w:date="2018-04-26T09:34:00Z">
        <w:r w:rsidDel="00063665">
          <w:rPr>
            <w:rFonts w:ascii="Arial" w:hAnsi="Arial" w:cs="Arial"/>
          </w:rPr>
          <w:delText xml:space="preserve">To those assigned to the </w:delText>
        </w:r>
      </w:del>
      <w:ins w:id="165" w:author="Microsoft Office User" w:date="2018-04-25T14:45:00Z">
        <w:del w:id="166" w:author="gaurav sood" w:date="2018-04-26T09:34:00Z">
          <w:r w:rsidR="00CB6BE8" w:rsidDel="00063665">
            <w:rPr>
              <w:rFonts w:ascii="Arial" w:hAnsi="Arial" w:cs="Arial"/>
              <w:b/>
            </w:rPr>
            <w:delText>REPS – BIASED</w:delText>
          </w:r>
        </w:del>
      </w:ins>
      <w:del w:id="167" w:author="gaurav sood" w:date="2018-04-26T09:34:00Z">
        <w:r w:rsidDel="00063665">
          <w:rPr>
            <w:rFonts w:ascii="Arial" w:hAnsi="Arial" w:cs="Arial"/>
          </w:rPr>
          <w:delText xml:space="preserve"> group:</w:delText>
        </w:r>
      </w:del>
    </w:p>
    <w:p w14:paraId="4BDD3CF3" w14:textId="1418B643" w:rsidR="0086080F" w:rsidDel="00063665" w:rsidRDefault="0086080F" w:rsidP="00B075F8">
      <w:pPr>
        <w:tabs>
          <w:tab w:val="left" w:pos="1640"/>
        </w:tabs>
        <w:jc w:val="both"/>
        <w:rPr>
          <w:del w:id="168" w:author="gaurav sood" w:date="2018-04-26T09:34:00Z"/>
          <w:rFonts w:ascii="Arial" w:hAnsi="Arial" w:cs="Arial"/>
        </w:rPr>
      </w:pPr>
      <w:del w:id="169" w:author="gaurav sood" w:date="2018-04-26T09:34:00Z">
        <w:r w:rsidDel="00063665">
          <w:rPr>
            <w:rFonts w:ascii="Arial" w:hAnsi="Arial" w:cs="Arial"/>
          </w:rPr>
          <w:tab/>
        </w:r>
      </w:del>
    </w:p>
    <w:p w14:paraId="01780E06" w14:textId="7F4ABCE2" w:rsidR="0086080F" w:rsidDel="00063665" w:rsidRDefault="0086080F" w:rsidP="0086080F">
      <w:pPr>
        <w:jc w:val="both"/>
        <w:rPr>
          <w:del w:id="170" w:author="gaurav sood" w:date="2018-04-26T09:34:00Z"/>
          <w:rFonts w:ascii="Arial" w:hAnsi="Arial" w:cs="Arial"/>
        </w:rPr>
      </w:pPr>
      <w:del w:id="171" w:author="gaurav sood" w:date="2018-04-26T09:34:00Z">
        <w:r w:rsidRPr="00B243B3" w:rsidDel="00063665">
          <w:rPr>
            <w:rFonts w:ascii="Arial" w:hAnsi="Arial" w:cs="Arial"/>
            <w:b/>
          </w:rPr>
          <w:delText>[</w:delText>
        </w:r>
      </w:del>
      <w:ins w:id="172" w:author="Microsoft Office User" w:date="2018-04-25T14:45:00Z">
        <w:del w:id="173" w:author="gaurav sood" w:date="2018-04-26T09:34:00Z">
          <w:r w:rsidR="00CB6BE8" w:rsidDel="00063665">
            <w:rPr>
              <w:rFonts w:ascii="Arial" w:hAnsi="Arial" w:cs="Arial"/>
              <w:b/>
            </w:rPr>
            <w:delText>rep_bias_check</w:delText>
          </w:r>
        </w:del>
      </w:ins>
      <w:del w:id="174" w:author="gaurav sood" w:date="2018-04-26T09:34:00Z">
        <w:r w:rsidRPr="00B243B3" w:rsidDel="00063665">
          <w:rPr>
            <w:rFonts w:ascii="Arial" w:hAnsi="Arial" w:cs="Arial"/>
            <w:b/>
          </w:rPr>
          <w:delText>]</w:delText>
        </w:r>
        <w:r w:rsidDel="00063665">
          <w:rPr>
            <w:rFonts w:ascii="Arial" w:hAnsi="Arial" w:cs="Arial"/>
            <w:b/>
          </w:rPr>
          <w:delText xml:space="preserve"> </w:delText>
        </w:r>
      </w:del>
      <w:ins w:id="175" w:author="Microsoft Office User" w:date="2018-04-25T14:45:00Z">
        <w:del w:id="176" w:author="gaurav sood" w:date="2018-04-26T09:34:00Z">
          <w:r w:rsidR="00CB6BE8" w:rsidDel="00063665">
            <w:rPr>
              <w:rFonts w:ascii="Arial" w:hAnsi="Arial" w:cs="Arial"/>
            </w:rPr>
            <w:delText>Based on the information in the article you read earlier, which best describes Republicans’ views on the economy in 2016 compared to previous election years?</w:delText>
          </w:r>
        </w:del>
      </w:ins>
    </w:p>
    <w:p w14:paraId="75BEA430" w14:textId="713D3517" w:rsidR="0086080F" w:rsidDel="00063665" w:rsidRDefault="0086080F" w:rsidP="0086080F">
      <w:pPr>
        <w:jc w:val="both"/>
        <w:rPr>
          <w:del w:id="177" w:author="gaurav sood" w:date="2018-04-26T09:34:00Z"/>
          <w:rFonts w:ascii="Arial" w:hAnsi="Arial" w:cs="Arial"/>
        </w:rPr>
      </w:pPr>
    </w:p>
    <w:p w14:paraId="5B3232C2" w14:textId="24EC6616" w:rsidR="00CB6BE8" w:rsidRPr="0060776E" w:rsidDel="00063665" w:rsidRDefault="00CB6BE8" w:rsidP="00CB6BE8">
      <w:pPr>
        <w:pStyle w:val="ListParagraph"/>
        <w:numPr>
          <w:ilvl w:val="0"/>
          <w:numId w:val="11"/>
        </w:numPr>
        <w:jc w:val="both"/>
        <w:rPr>
          <w:ins w:id="178" w:author="Microsoft Office User" w:date="2018-04-25T14:45:00Z"/>
          <w:del w:id="179" w:author="gaurav sood" w:date="2018-04-26T09:34:00Z"/>
          <w:rFonts w:ascii="Arial" w:hAnsi="Arial" w:cs="Arial"/>
        </w:rPr>
      </w:pPr>
      <w:ins w:id="180" w:author="Microsoft Office User" w:date="2018-04-25T14:45:00Z">
        <w:del w:id="181" w:author="gaurav sood" w:date="2018-04-26T09:34:00Z">
          <w:r w:rsidDel="00063665">
            <w:rPr>
              <w:rFonts w:ascii="Arial" w:hAnsi="Arial" w:cs="Arial"/>
            </w:rPr>
            <w:delText xml:space="preserve">Republicans remained biased in their views of the economy in 2016 </w:delText>
          </w:r>
        </w:del>
      </w:ins>
    </w:p>
    <w:p w14:paraId="2FD21737" w14:textId="1A64BA62" w:rsidR="00CB6BE8" w:rsidDel="00063665" w:rsidRDefault="00CB6BE8" w:rsidP="00CB6BE8">
      <w:pPr>
        <w:pStyle w:val="ListParagraph"/>
        <w:numPr>
          <w:ilvl w:val="0"/>
          <w:numId w:val="11"/>
        </w:numPr>
        <w:jc w:val="both"/>
        <w:rPr>
          <w:ins w:id="182" w:author="Microsoft Office User" w:date="2018-04-25T14:45:00Z"/>
          <w:del w:id="183" w:author="gaurav sood" w:date="2018-04-26T09:34:00Z"/>
          <w:rFonts w:ascii="Arial" w:hAnsi="Arial" w:cs="Arial"/>
        </w:rPr>
      </w:pPr>
      <w:ins w:id="184" w:author="Microsoft Office User" w:date="2018-04-25T14:45:00Z">
        <w:del w:id="185" w:author="gaurav sood" w:date="2018-04-26T09:34:00Z">
          <w:r w:rsidDel="00063665">
            <w:rPr>
              <w:rFonts w:ascii="Arial" w:hAnsi="Arial" w:cs="Arial"/>
            </w:rPr>
            <w:delText xml:space="preserve">Republicans became </w:delText>
          </w:r>
        </w:del>
      </w:ins>
      <w:ins w:id="186" w:author="Microsoft Office User" w:date="2018-04-25T14:46:00Z">
        <w:del w:id="187" w:author="gaurav sood" w:date="2018-04-26T09:34:00Z">
          <w:r w:rsidDel="00063665">
            <w:rPr>
              <w:rFonts w:ascii="Arial" w:hAnsi="Arial" w:cs="Arial"/>
            </w:rPr>
            <w:delText>less</w:delText>
          </w:r>
        </w:del>
      </w:ins>
      <w:ins w:id="188" w:author="Microsoft Office User" w:date="2018-04-25T14:45:00Z">
        <w:del w:id="189" w:author="gaurav sood" w:date="2018-04-26T09:34:00Z">
          <w:r w:rsidDel="00063665">
            <w:rPr>
              <w:rFonts w:ascii="Arial" w:hAnsi="Arial" w:cs="Arial"/>
            </w:rPr>
            <w:delText xml:space="preserve"> biased in their views of the economy in 2016</w:delText>
          </w:r>
        </w:del>
      </w:ins>
    </w:p>
    <w:p w14:paraId="2DAB642D" w14:textId="62BABF50" w:rsidR="00D93EF6" w:rsidDel="00063665" w:rsidRDefault="00CB6BE8" w:rsidP="00D93EF6">
      <w:pPr>
        <w:pStyle w:val="ListParagraph"/>
        <w:numPr>
          <w:ilvl w:val="0"/>
          <w:numId w:val="11"/>
        </w:numPr>
        <w:jc w:val="both"/>
        <w:rPr>
          <w:ins w:id="190" w:author="Microsoft Office User" w:date="2018-04-25T14:47:00Z"/>
          <w:del w:id="191" w:author="gaurav sood" w:date="2018-04-26T09:34:00Z"/>
          <w:rFonts w:ascii="Arial" w:hAnsi="Arial" w:cs="Arial"/>
        </w:rPr>
      </w:pPr>
      <w:ins w:id="192" w:author="Microsoft Office User" w:date="2018-04-25T14:45:00Z">
        <w:del w:id="193" w:author="gaurav sood" w:date="2018-04-26T09:34:00Z">
          <w:r w:rsidDel="00063665">
            <w:rPr>
              <w:rFonts w:ascii="Arial" w:hAnsi="Arial" w:cs="Arial"/>
            </w:rPr>
            <w:delText>Republicans found the economy to be less important in 2016</w:delText>
          </w:r>
        </w:del>
      </w:ins>
    </w:p>
    <w:p w14:paraId="481164E5" w14:textId="448D2B0C" w:rsidR="00D93EF6" w:rsidRPr="00C92A34" w:rsidDel="00063665" w:rsidRDefault="00D93EF6" w:rsidP="00D93EF6">
      <w:pPr>
        <w:pStyle w:val="ListParagraph"/>
        <w:numPr>
          <w:ilvl w:val="0"/>
          <w:numId w:val="11"/>
        </w:numPr>
        <w:jc w:val="both"/>
        <w:rPr>
          <w:ins w:id="194" w:author="Microsoft Office User" w:date="2018-04-25T14:45:00Z"/>
          <w:del w:id="195" w:author="gaurav sood" w:date="2018-04-26T09:34:00Z"/>
          <w:rFonts w:ascii="Arial" w:hAnsi="Arial" w:cs="Arial"/>
        </w:rPr>
      </w:pPr>
      <w:ins w:id="196" w:author="Microsoft Office User" w:date="2018-04-25T14:47:00Z">
        <w:del w:id="197" w:author="gaurav sood" w:date="2018-04-26T09:34:00Z">
          <w:r w:rsidDel="00063665">
            <w:rPr>
              <w:rFonts w:ascii="Arial" w:hAnsi="Arial" w:cs="Arial"/>
            </w:rPr>
            <w:delText>Republicans and Democ</w:delText>
          </w:r>
        </w:del>
      </w:ins>
      <w:ins w:id="198" w:author="Microsoft Office User" w:date="2018-04-25T14:48:00Z">
        <w:del w:id="199" w:author="gaurav sood" w:date="2018-04-26T09:34:00Z">
          <w:r w:rsidDel="00063665">
            <w:rPr>
              <w:rFonts w:ascii="Arial" w:hAnsi="Arial" w:cs="Arial"/>
            </w:rPr>
            <w:delText>r</w:delText>
          </w:r>
        </w:del>
      </w:ins>
      <w:ins w:id="200" w:author="Microsoft Office User" w:date="2018-04-25T14:47:00Z">
        <w:del w:id="201" w:author="gaurav sood" w:date="2018-04-26T09:34:00Z">
          <w:r w:rsidDel="00063665">
            <w:rPr>
              <w:rFonts w:ascii="Arial" w:hAnsi="Arial" w:cs="Arial"/>
            </w:rPr>
            <w:delText>ats viewed the economy similarly in 2016</w:delText>
          </w:r>
        </w:del>
      </w:ins>
    </w:p>
    <w:p w14:paraId="3F0DB59E" w14:textId="57B108E3" w:rsidR="00CB6BE8" w:rsidDel="00063665" w:rsidRDefault="00CB6BE8" w:rsidP="00CB6BE8">
      <w:pPr>
        <w:pStyle w:val="ListParagraph"/>
        <w:numPr>
          <w:ilvl w:val="0"/>
          <w:numId w:val="11"/>
        </w:numPr>
        <w:jc w:val="both"/>
        <w:rPr>
          <w:ins w:id="202" w:author="Microsoft Office User" w:date="2018-04-25T14:48:00Z"/>
          <w:del w:id="203" w:author="gaurav sood" w:date="2018-04-26T09:34:00Z"/>
          <w:rFonts w:ascii="Arial" w:hAnsi="Arial" w:cs="Arial"/>
        </w:rPr>
      </w:pPr>
      <w:ins w:id="204" w:author="Microsoft Office User" w:date="2018-04-25T14:45:00Z">
        <w:del w:id="205" w:author="gaurav sood" w:date="2018-04-26T09:34:00Z">
          <w:r w:rsidDel="00063665">
            <w:rPr>
              <w:rFonts w:ascii="Arial" w:hAnsi="Arial" w:cs="Arial"/>
            </w:rPr>
            <w:delText>Can’t recall</w:delText>
          </w:r>
        </w:del>
      </w:ins>
    </w:p>
    <w:p w14:paraId="0A97CC61" w14:textId="3DAEE3E7" w:rsidR="00D93EF6" w:rsidDel="00063665" w:rsidRDefault="00D93EF6" w:rsidP="00C92A34">
      <w:pPr>
        <w:ind w:left="360"/>
        <w:jc w:val="both"/>
        <w:rPr>
          <w:ins w:id="206" w:author="Microsoft Office User" w:date="2018-04-25T14:48:00Z"/>
          <w:del w:id="207" w:author="gaurav sood" w:date="2018-04-26T09:34:00Z"/>
          <w:rFonts w:ascii="Arial" w:hAnsi="Arial" w:cs="Arial"/>
        </w:rPr>
      </w:pPr>
    </w:p>
    <w:p w14:paraId="6F89B1F7" w14:textId="468DCB37" w:rsidR="00D93EF6" w:rsidDel="00063665" w:rsidRDefault="00D93EF6" w:rsidP="00D93EF6">
      <w:pPr>
        <w:jc w:val="both"/>
        <w:rPr>
          <w:ins w:id="208" w:author="Microsoft Office User" w:date="2018-04-25T14:48:00Z"/>
          <w:del w:id="209" w:author="gaurav sood" w:date="2018-04-26T09:34:00Z"/>
          <w:rFonts w:ascii="Arial" w:hAnsi="Arial" w:cs="Arial"/>
        </w:rPr>
      </w:pPr>
      <w:ins w:id="210" w:author="Microsoft Office User" w:date="2018-04-25T14:48:00Z">
        <w:del w:id="211" w:author="gaurav sood" w:date="2018-04-26T09:34:00Z">
          <w:r w:rsidDel="00063665">
            <w:rPr>
              <w:rFonts w:ascii="Arial" w:hAnsi="Arial" w:cs="Arial"/>
            </w:rPr>
            <w:delText xml:space="preserve">To those assigned to the </w:delText>
          </w:r>
          <w:r w:rsidDel="00063665">
            <w:rPr>
              <w:rFonts w:ascii="Arial" w:hAnsi="Arial" w:cs="Arial"/>
              <w:b/>
            </w:rPr>
            <w:delText>DEMS – BIASED</w:delText>
          </w:r>
          <w:r w:rsidDel="00063665">
            <w:rPr>
              <w:rFonts w:ascii="Arial" w:hAnsi="Arial" w:cs="Arial"/>
            </w:rPr>
            <w:delText xml:space="preserve"> group:</w:delText>
          </w:r>
        </w:del>
      </w:ins>
    </w:p>
    <w:p w14:paraId="107D31EA" w14:textId="48B9E535" w:rsidR="00D93EF6" w:rsidDel="00063665" w:rsidRDefault="00D93EF6" w:rsidP="00D93EF6">
      <w:pPr>
        <w:tabs>
          <w:tab w:val="left" w:pos="1640"/>
        </w:tabs>
        <w:jc w:val="both"/>
        <w:rPr>
          <w:ins w:id="212" w:author="Microsoft Office User" w:date="2018-04-25T14:48:00Z"/>
          <w:del w:id="213" w:author="gaurav sood" w:date="2018-04-26T09:34:00Z"/>
          <w:rFonts w:ascii="Arial" w:hAnsi="Arial" w:cs="Arial"/>
        </w:rPr>
      </w:pPr>
      <w:ins w:id="214" w:author="Microsoft Office User" w:date="2018-04-25T14:48:00Z">
        <w:del w:id="215" w:author="gaurav sood" w:date="2018-04-26T09:34:00Z">
          <w:r w:rsidDel="00063665">
            <w:rPr>
              <w:rFonts w:ascii="Arial" w:hAnsi="Arial" w:cs="Arial"/>
            </w:rPr>
            <w:tab/>
          </w:r>
        </w:del>
      </w:ins>
    </w:p>
    <w:p w14:paraId="2DF0A81D" w14:textId="4C983B74" w:rsidR="00D93EF6" w:rsidDel="00063665" w:rsidRDefault="00D93EF6" w:rsidP="00D93EF6">
      <w:pPr>
        <w:jc w:val="both"/>
        <w:rPr>
          <w:ins w:id="216" w:author="Microsoft Office User" w:date="2018-04-25T14:48:00Z"/>
          <w:del w:id="217" w:author="gaurav sood" w:date="2018-04-26T09:34:00Z"/>
          <w:rFonts w:ascii="Arial" w:hAnsi="Arial" w:cs="Arial"/>
        </w:rPr>
      </w:pPr>
      <w:ins w:id="218" w:author="Microsoft Office User" w:date="2018-04-25T14:48:00Z">
        <w:del w:id="219" w:author="gaurav sood" w:date="2018-04-26T09:34:00Z">
          <w:r w:rsidRPr="00B243B3" w:rsidDel="00063665">
            <w:rPr>
              <w:rFonts w:ascii="Arial" w:hAnsi="Arial" w:cs="Arial"/>
              <w:b/>
            </w:rPr>
            <w:delText>[</w:delText>
          </w:r>
          <w:r w:rsidDel="00063665">
            <w:rPr>
              <w:rFonts w:ascii="Arial" w:hAnsi="Arial" w:cs="Arial"/>
              <w:b/>
            </w:rPr>
            <w:delText>dem_bias_check</w:delText>
          </w:r>
          <w:r w:rsidRPr="00B243B3" w:rsidDel="00063665">
            <w:rPr>
              <w:rFonts w:ascii="Arial" w:hAnsi="Arial" w:cs="Arial"/>
              <w:b/>
            </w:rPr>
            <w:delText>]</w:delText>
          </w:r>
          <w:r w:rsidDel="00063665">
            <w:rPr>
              <w:rFonts w:ascii="Arial" w:hAnsi="Arial" w:cs="Arial"/>
              <w:b/>
            </w:rPr>
            <w:delText xml:space="preserve"> </w:delText>
          </w:r>
          <w:r w:rsidDel="00063665">
            <w:rPr>
              <w:rFonts w:ascii="Arial" w:hAnsi="Arial" w:cs="Arial"/>
            </w:rPr>
            <w:delText>Based on the information in the article you read earlier, which best describes Democrats’ views on the economy in 2016 compared to previous election years?</w:delText>
          </w:r>
        </w:del>
      </w:ins>
    </w:p>
    <w:p w14:paraId="046E2CAB" w14:textId="072DC06A" w:rsidR="00D93EF6" w:rsidDel="00063665" w:rsidRDefault="00D93EF6" w:rsidP="00D93EF6">
      <w:pPr>
        <w:jc w:val="both"/>
        <w:rPr>
          <w:ins w:id="220" w:author="Microsoft Office User" w:date="2018-04-25T14:48:00Z"/>
          <w:del w:id="221" w:author="gaurav sood" w:date="2018-04-26T09:34:00Z"/>
          <w:rFonts w:ascii="Arial" w:hAnsi="Arial" w:cs="Arial"/>
        </w:rPr>
      </w:pPr>
    </w:p>
    <w:p w14:paraId="11B43E37" w14:textId="07C84480" w:rsidR="00D93EF6" w:rsidRPr="0060776E" w:rsidDel="00063665" w:rsidRDefault="00D93EF6" w:rsidP="00D93EF6">
      <w:pPr>
        <w:pStyle w:val="ListParagraph"/>
        <w:numPr>
          <w:ilvl w:val="0"/>
          <w:numId w:val="11"/>
        </w:numPr>
        <w:jc w:val="both"/>
        <w:rPr>
          <w:ins w:id="222" w:author="Microsoft Office User" w:date="2018-04-25T14:48:00Z"/>
          <w:del w:id="223" w:author="gaurav sood" w:date="2018-04-26T09:34:00Z"/>
          <w:rFonts w:ascii="Arial" w:hAnsi="Arial" w:cs="Arial"/>
        </w:rPr>
      </w:pPr>
      <w:ins w:id="224" w:author="Microsoft Office User" w:date="2018-04-25T14:48:00Z">
        <w:del w:id="225" w:author="gaurav sood" w:date="2018-04-26T09:34:00Z">
          <w:r w:rsidDel="00063665">
            <w:rPr>
              <w:rFonts w:ascii="Arial" w:hAnsi="Arial" w:cs="Arial"/>
            </w:rPr>
            <w:delText xml:space="preserve">Democrats remained biased in their views of the economy in 2016 </w:delText>
          </w:r>
        </w:del>
      </w:ins>
    </w:p>
    <w:p w14:paraId="4AC39042" w14:textId="28F8899D" w:rsidR="00D93EF6" w:rsidDel="00063665" w:rsidRDefault="00D93EF6" w:rsidP="00D93EF6">
      <w:pPr>
        <w:pStyle w:val="ListParagraph"/>
        <w:numPr>
          <w:ilvl w:val="0"/>
          <w:numId w:val="11"/>
        </w:numPr>
        <w:jc w:val="both"/>
        <w:rPr>
          <w:ins w:id="226" w:author="Microsoft Office User" w:date="2018-04-25T14:48:00Z"/>
          <w:del w:id="227" w:author="gaurav sood" w:date="2018-04-26T09:34:00Z"/>
          <w:rFonts w:ascii="Arial" w:hAnsi="Arial" w:cs="Arial"/>
        </w:rPr>
      </w:pPr>
      <w:ins w:id="228" w:author="Microsoft Office User" w:date="2018-04-25T14:48:00Z">
        <w:del w:id="229" w:author="gaurav sood" w:date="2018-04-26T09:34:00Z">
          <w:r w:rsidDel="00063665">
            <w:rPr>
              <w:rFonts w:ascii="Arial" w:hAnsi="Arial" w:cs="Arial"/>
            </w:rPr>
            <w:delText>Democrats became less biased in their views of the economy in 2016</w:delText>
          </w:r>
        </w:del>
      </w:ins>
    </w:p>
    <w:p w14:paraId="4B820A5E" w14:textId="61C41ED4" w:rsidR="00D93EF6" w:rsidDel="00063665" w:rsidRDefault="00D93EF6" w:rsidP="00D93EF6">
      <w:pPr>
        <w:pStyle w:val="ListParagraph"/>
        <w:numPr>
          <w:ilvl w:val="0"/>
          <w:numId w:val="11"/>
        </w:numPr>
        <w:jc w:val="both"/>
        <w:rPr>
          <w:ins w:id="230" w:author="Microsoft Office User" w:date="2018-04-25T14:48:00Z"/>
          <w:del w:id="231" w:author="gaurav sood" w:date="2018-04-26T09:34:00Z"/>
          <w:rFonts w:ascii="Arial" w:hAnsi="Arial" w:cs="Arial"/>
        </w:rPr>
      </w:pPr>
      <w:ins w:id="232" w:author="Microsoft Office User" w:date="2018-04-25T14:48:00Z">
        <w:del w:id="233" w:author="gaurav sood" w:date="2018-04-26T09:34:00Z">
          <w:r w:rsidDel="00063665">
            <w:rPr>
              <w:rFonts w:ascii="Arial" w:hAnsi="Arial" w:cs="Arial"/>
            </w:rPr>
            <w:delText>Democrats found the economy to be less important in 2016</w:delText>
          </w:r>
        </w:del>
      </w:ins>
    </w:p>
    <w:p w14:paraId="56D4A28C" w14:textId="0D11C808" w:rsidR="00D93EF6" w:rsidRPr="00DB7D93" w:rsidDel="00063665" w:rsidRDefault="00D93EF6" w:rsidP="00D93EF6">
      <w:pPr>
        <w:pStyle w:val="ListParagraph"/>
        <w:numPr>
          <w:ilvl w:val="0"/>
          <w:numId w:val="11"/>
        </w:numPr>
        <w:jc w:val="both"/>
        <w:rPr>
          <w:ins w:id="234" w:author="Microsoft Office User" w:date="2018-04-25T14:48:00Z"/>
          <w:del w:id="235" w:author="gaurav sood" w:date="2018-04-26T09:34:00Z"/>
          <w:rFonts w:ascii="Arial" w:hAnsi="Arial" w:cs="Arial"/>
        </w:rPr>
      </w:pPr>
      <w:ins w:id="236" w:author="Microsoft Office User" w:date="2018-04-25T14:48:00Z">
        <w:del w:id="237" w:author="gaurav sood" w:date="2018-04-26T09:34:00Z">
          <w:r w:rsidDel="00063665">
            <w:rPr>
              <w:rFonts w:ascii="Arial" w:hAnsi="Arial" w:cs="Arial"/>
            </w:rPr>
            <w:delText>Democrats and Republicans viewed the economy similarly in 2016</w:delText>
          </w:r>
        </w:del>
      </w:ins>
    </w:p>
    <w:p w14:paraId="366CAC00" w14:textId="7E3385E9" w:rsidR="00D93EF6" w:rsidDel="00063665" w:rsidRDefault="00D93EF6" w:rsidP="00D93EF6">
      <w:pPr>
        <w:pStyle w:val="ListParagraph"/>
        <w:numPr>
          <w:ilvl w:val="0"/>
          <w:numId w:val="11"/>
        </w:numPr>
        <w:jc w:val="both"/>
        <w:rPr>
          <w:ins w:id="238" w:author="Microsoft Office User" w:date="2018-04-25T14:48:00Z"/>
          <w:del w:id="239" w:author="gaurav sood" w:date="2018-04-26T09:34:00Z"/>
          <w:rFonts w:ascii="Arial" w:hAnsi="Arial" w:cs="Arial"/>
        </w:rPr>
      </w:pPr>
      <w:ins w:id="240" w:author="Microsoft Office User" w:date="2018-04-25T14:48:00Z">
        <w:del w:id="241" w:author="gaurav sood" w:date="2018-04-26T09:34:00Z">
          <w:r w:rsidDel="00063665">
            <w:rPr>
              <w:rFonts w:ascii="Arial" w:hAnsi="Arial" w:cs="Arial"/>
            </w:rPr>
            <w:delText>Can’t recall</w:delText>
          </w:r>
        </w:del>
      </w:ins>
    </w:p>
    <w:p w14:paraId="7CFBD788" w14:textId="77777777" w:rsidR="00D93EF6" w:rsidRPr="00F11B55" w:rsidRDefault="00D93EF6" w:rsidP="00F11B55">
      <w:pPr>
        <w:ind w:left="360"/>
        <w:jc w:val="both"/>
        <w:rPr>
          <w:ins w:id="242" w:author="Microsoft Office User" w:date="2018-04-25T14:46:00Z"/>
          <w:rFonts w:ascii="Arial" w:hAnsi="Arial" w:cs="Arial"/>
        </w:rPr>
      </w:pPr>
    </w:p>
    <w:p w14:paraId="6E99698E" w14:textId="77777777" w:rsidR="00CB6BE8" w:rsidRDefault="00CB6BE8" w:rsidP="00F11B55">
      <w:pPr>
        <w:jc w:val="both"/>
        <w:rPr>
          <w:ins w:id="243" w:author="Microsoft Office User" w:date="2018-04-25T14:46:00Z"/>
          <w:rFonts w:ascii="Arial" w:hAnsi="Arial" w:cs="Arial"/>
        </w:rPr>
      </w:pPr>
    </w:p>
    <w:p w14:paraId="2A799B49" w14:textId="69FA8F8D" w:rsidR="00CB6BE8" w:rsidRDefault="00CB6BE8" w:rsidP="00F11B55">
      <w:pPr>
        <w:jc w:val="both"/>
        <w:rPr>
          <w:ins w:id="244" w:author="Microsoft Office User" w:date="2018-04-25T14:47:00Z"/>
          <w:rFonts w:ascii="Arial" w:hAnsi="Arial" w:cs="Arial"/>
          <w:b/>
          <w:u w:val="single"/>
        </w:rPr>
      </w:pPr>
      <w:ins w:id="245" w:author="Microsoft Office User" w:date="2018-04-25T14:47:00Z">
        <w:r w:rsidRPr="00F11B55">
          <w:rPr>
            <w:rFonts w:ascii="Arial" w:hAnsi="Arial" w:cs="Arial"/>
            <w:b/>
            <w:u w:val="single"/>
          </w:rPr>
          <w:t>PAGE 13</w:t>
        </w:r>
      </w:ins>
    </w:p>
    <w:p w14:paraId="4C61F781" w14:textId="77777777" w:rsidR="00CB6BE8" w:rsidRDefault="00CB6BE8" w:rsidP="00F11B55">
      <w:pPr>
        <w:jc w:val="both"/>
        <w:rPr>
          <w:ins w:id="246" w:author="Microsoft Office User" w:date="2018-04-25T14:47:00Z"/>
          <w:rFonts w:ascii="Arial" w:hAnsi="Arial" w:cs="Arial"/>
          <w:b/>
          <w:u w:val="single"/>
        </w:rPr>
      </w:pPr>
    </w:p>
    <w:p w14:paraId="703A1A40" w14:textId="6FA3508C" w:rsidR="00CB6BE8" w:rsidRDefault="00CB6BE8" w:rsidP="00CB6BE8">
      <w:pPr>
        <w:jc w:val="both"/>
        <w:rPr>
          <w:ins w:id="247" w:author="Microsoft Office User" w:date="2018-04-25T14:49:00Z"/>
          <w:rFonts w:ascii="Arial" w:hAnsi="Arial" w:cs="Arial"/>
          <w:b/>
        </w:rPr>
      </w:pPr>
      <w:ins w:id="248" w:author="Microsoft Office User" w:date="2018-04-25T14:47:00Z">
        <w:r>
          <w:rPr>
            <w:rFonts w:ascii="Arial" w:hAnsi="Arial" w:cs="Arial"/>
          </w:rPr>
          <w:t xml:space="preserve">To those assigned to the </w:t>
        </w:r>
        <w:r>
          <w:rPr>
            <w:rFonts w:ascii="Arial" w:hAnsi="Arial" w:cs="Arial"/>
            <w:b/>
          </w:rPr>
          <w:t>CONTROL</w:t>
        </w:r>
        <w:r>
          <w:rPr>
            <w:rFonts w:ascii="Arial" w:hAnsi="Arial" w:cs="Arial"/>
          </w:rPr>
          <w:t xml:space="preserve"> group: </w:t>
        </w:r>
        <w:r w:rsidRPr="00F11B55">
          <w:rPr>
            <w:rFonts w:ascii="Arial" w:hAnsi="Arial" w:cs="Arial"/>
            <w:b/>
          </w:rPr>
          <w:t>(ALL OTHER GROUPS PROCEED TO PAGE 14)</w:t>
        </w:r>
      </w:ins>
    </w:p>
    <w:p w14:paraId="3E7BC2AE" w14:textId="77777777" w:rsidR="00F11B55" w:rsidRDefault="00F11B55" w:rsidP="00CB6BE8">
      <w:pPr>
        <w:jc w:val="both"/>
        <w:rPr>
          <w:ins w:id="249" w:author="Microsoft Office User" w:date="2018-04-25T14:49:00Z"/>
          <w:rFonts w:ascii="Arial" w:hAnsi="Arial" w:cs="Arial"/>
          <w:b/>
        </w:rPr>
      </w:pPr>
    </w:p>
    <w:p w14:paraId="66574ABF" w14:textId="04612A56" w:rsidR="00F11B55" w:rsidRDefault="00F11B55" w:rsidP="00CB6BE8">
      <w:pPr>
        <w:jc w:val="both"/>
        <w:rPr>
          <w:ins w:id="250" w:author="Microsoft Office User" w:date="2018-04-25T14:52:00Z"/>
          <w:rFonts w:ascii="Arial" w:hAnsi="Arial" w:cs="Arial"/>
        </w:rPr>
      </w:pPr>
      <w:ins w:id="251" w:author="Microsoft Office User" w:date="2018-04-25T14:50:00Z">
        <w:r>
          <w:rPr>
            <w:rFonts w:ascii="Arial" w:hAnsi="Arial" w:cs="Arial"/>
          </w:rPr>
          <w:t xml:space="preserve">Recall from the article you read that Gallup calculates </w:t>
        </w:r>
      </w:ins>
      <w:ins w:id="252" w:author="Microsoft Office User" w:date="2018-04-25T14:52:00Z">
        <w:r>
          <w:rPr>
            <w:rFonts w:ascii="Arial" w:hAnsi="Arial" w:cs="Arial"/>
          </w:rPr>
          <w:t>an economic confidence index that ranges</w:t>
        </w:r>
      </w:ins>
      <w:ins w:id="253" w:author="Microsoft Office User" w:date="2018-04-25T14:50:00Z">
        <w:r>
          <w:rPr>
            <w:rFonts w:ascii="Arial" w:hAnsi="Arial" w:cs="Arial"/>
          </w:rPr>
          <w:t xml:space="preserve"> from -100</w:t>
        </w:r>
      </w:ins>
      <w:ins w:id="254" w:author="Microsoft Office User" w:date="2018-04-25T14:51:00Z">
        <w:r>
          <w:rPr>
            <w:rFonts w:ascii="Arial" w:hAnsi="Arial" w:cs="Arial"/>
          </w:rPr>
          <w:t xml:space="preserve"> (when all Americans say the economy is doing poorly)</w:t>
        </w:r>
      </w:ins>
      <w:ins w:id="255" w:author="Microsoft Office User" w:date="2018-04-25T14:50:00Z">
        <w:r>
          <w:rPr>
            <w:rFonts w:ascii="Arial" w:hAnsi="Arial" w:cs="Arial"/>
          </w:rPr>
          <w:t xml:space="preserve"> to 100 </w:t>
        </w:r>
      </w:ins>
      <w:ins w:id="256" w:author="Microsoft Office User" w:date="2018-04-25T14:51:00Z">
        <w:r>
          <w:rPr>
            <w:rFonts w:ascii="Arial" w:hAnsi="Arial" w:cs="Arial"/>
          </w:rPr>
          <w:t xml:space="preserve">(when all Americans say the economy is doing well). </w:t>
        </w:r>
      </w:ins>
      <w:ins w:id="257" w:author="Microsoft Office User" w:date="2018-04-25T14:53:00Z">
        <w:r>
          <w:rPr>
            <w:rFonts w:ascii="Arial" w:hAnsi="Arial" w:cs="Arial"/>
          </w:rPr>
          <w:t>During 2017</w:t>
        </w:r>
      </w:ins>
      <w:ins w:id="258" w:author="Microsoft Office User" w:date="2018-04-25T14:51:00Z">
        <w:r>
          <w:rPr>
            <w:rFonts w:ascii="Arial" w:hAnsi="Arial" w:cs="Arial"/>
          </w:rPr>
          <w:t xml:space="preserve">, Americans rated the economy +6 on Gallup’s economic confidence index. </w:t>
        </w:r>
      </w:ins>
    </w:p>
    <w:p w14:paraId="19E54AC4" w14:textId="77777777" w:rsidR="00F11B55" w:rsidRDefault="00F11B55" w:rsidP="00CB6BE8">
      <w:pPr>
        <w:jc w:val="both"/>
        <w:rPr>
          <w:ins w:id="259" w:author="Microsoft Office User" w:date="2018-04-25T14:52:00Z"/>
          <w:rFonts w:ascii="Arial" w:hAnsi="Arial" w:cs="Arial"/>
        </w:rPr>
      </w:pPr>
    </w:p>
    <w:p w14:paraId="0C720B9D" w14:textId="732EC051" w:rsidR="00F11B55" w:rsidRDefault="00F11B55" w:rsidP="00CB6BE8">
      <w:pPr>
        <w:jc w:val="both"/>
        <w:rPr>
          <w:ins w:id="260" w:author="Microsoft Office User" w:date="2018-04-25T14:54:00Z"/>
          <w:rFonts w:ascii="Arial" w:hAnsi="Arial" w:cs="Arial"/>
        </w:rPr>
      </w:pPr>
      <w:ins w:id="261" w:author="Microsoft Office User" w:date="2018-04-25T14:53:00Z">
        <w:r w:rsidRPr="00B243B3">
          <w:rPr>
            <w:rFonts w:ascii="Arial" w:hAnsi="Arial" w:cs="Arial"/>
            <w:b/>
          </w:rPr>
          <w:lastRenderedPageBreak/>
          <w:t>[</w:t>
        </w:r>
        <w:proofErr w:type="spellStart"/>
        <w:r>
          <w:rPr>
            <w:rFonts w:ascii="Arial" w:hAnsi="Arial" w:cs="Arial"/>
            <w:b/>
          </w:rPr>
          <w:t>dems_guess</w:t>
        </w:r>
        <w:proofErr w:type="spellEnd"/>
        <w:r w:rsidRPr="00B243B3">
          <w:rPr>
            <w:rFonts w:ascii="Arial" w:hAnsi="Arial" w:cs="Arial"/>
            <w:b/>
          </w:rPr>
          <w:t>]</w:t>
        </w:r>
        <w:r>
          <w:rPr>
            <w:rFonts w:ascii="Arial" w:hAnsi="Arial" w:cs="Arial"/>
            <w:b/>
          </w:rPr>
          <w:t xml:space="preserve"> </w:t>
        </w:r>
      </w:ins>
      <w:ins w:id="262" w:author="Microsoft Office User" w:date="2018-04-25T14:54:00Z">
        <w:del w:id="263" w:author="gaurav sood" w:date="2018-04-26T09:36:00Z">
          <w:r w:rsidDel="00A9067B">
            <w:rPr>
              <w:rFonts w:ascii="Arial" w:hAnsi="Arial" w:cs="Arial"/>
            </w:rPr>
            <w:delText>Based on</w:delText>
          </w:r>
        </w:del>
      </w:ins>
      <w:ins w:id="264" w:author="gaurav sood" w:date="2018-04-26T09:37:00Z">
        <w:r w:rsidR="00A9067B">
          <w:rPr>
            <w:rFonts w:ascii="Arial" w:hAnsi="Arial" w:cs="Arial"/>
          </w:rPr>
          <w:t>Give us</w:t>
        </w:r>
      </w:ins>
      <w:ins w:id="265" w:author="Microsoft Office User" w:date="2018-04-25T14:54:00Z">
        <w:r>
          <w:rPr>
            <w:rFonts w:ascii="Arial" w:hAnsi="Arial" w:cs="Arial"/>
          </w:rPr>
          <w:t xml:space="preserve"> your best guess</w:t>
        </w:r>
        <w:del w:id="266" w:author="gaurav sood" w:date="2018-04-26T09:37:00Z">
          <w:r w:rsidDel="009E75AF">
            <w:rPr>
              <w:rFonts w:ascii="Arial" w:hAnsi="Arial" w:cs="Arial"/>
            </w:rPr>
            <w:delText>, how do you think</w:delText>
          </w:r>
        </w:del>
      </w:ins>
      <w:ins w:id="267" w:author="gaurav sood" w:date="2018-04-26T09:37:00Z">
        <w:r w:rsidR="009E75AF">
          <w:rPr>
            <w:rFonts w:ascii="Arial" w:hAnsi="Arial" w:cs="Arial"/>
          </w:rPr>
          <w:t xml:space="preserve"> on how you think</w:t>
        </w:r>
      </w:ins>
      <w:ins w:id="268" w:author="Microsoft Office User" w:date="2018-04-25T14:54:00Z">
        <w:r>
          <w:rPr>
            <w:rFonts w:ascii="Arial" w:hAnsi="Arial" w:cs="Arial"/>
          </w:rPr>
          <w:t xml:space="preserve"> </w:t>
        </w:r>
        <w:r w:rsidRPr="00F11B55">
          <w:rPr>
            <w:rFonts w:ascii="Arial" w:hAnsi="Arial" w:cs="Arial"/>
            <w:b/>
          </w:rPr>
          <w:t>Democrats</w:t>
        </w:r>
      </w:ins>
      <w:ins w:id="269" w:author="gaurav sood" w:date="2018-04-26T09:38:00Z">
        <w:r w:rsidR="00C51D9A">
          <w:rPr>
            <w:rFonts w:ascii="Arial" w:hAnsi="Arial" w:cs="Arial"/>
            <w:b/>
          </w:rPr>
          <w:t xml:space="preserve"> and Republicans</w:t>
        </w:r>
      </w:ins>
      <w:ins w:id="270" w:author="Microsoft Office User" w:date="2018-04-25T14:54:00Z">
        <w:r>
          <w:rPr>
            <w:rFonts w:ascii="Arial" w:hAnsi="Arial" w:cs="Arial"/>
          </w:rPr>
          <w:t xml:space="preserve"> rated the economy in 2017</w:t>
        </w:r>
        <w:del w:id="271" w:author="gaurav sood" w:date="2018-04-26T09:38:00Z">
          <w:r w:rsidDel="00B72021">
            <w:rPr>
              <w:rFonts w:ascii="Arial" w:hAnsi="Arial" w:cs="Arial"/>
            </w:rPr>
            <w:delText>? (Please enter a value between -100 and 100.)</w:delText>
          </w:r>
        </w:del>
      </w:ins>
      <w:ins w:id="272" w:author="gaurav sood" w:date="2018-04-26T09:38:00Z">
        <w:r w:rsidR="00B72021">
          <w:rPr>
            <w:rFonts w:ascii="Arial" w:hAnsi="Arial" w:cs="Arial"/>
          </w:rPr>
          <w:t xml:space="preserve"> on Gallup’s -100 to 100 scale.</w:t>
        </w:r>
      </w:ins>
    </w:p>
    <w:p w14:paraId="0AF09736" w14:textId="77777777" w:rsidR="00F11B55" w:rsidRDefault="00F11B55" w:rsidP="00CB6BE8">
      <w:pPr>
        <w:jc w:val="both"/>
        <w:rPr>
          <w:ins w:id="273" w:author="Microsoft Office User" w:date="2018-04-25T14:55:00Z"/>
          <w:rFonts w:ascii="Arial" w:hAnsi="Arial" w:cs="Arial"/>
        </w:rPr>
      </w:pPr>
    </w:p>
    <w:p w14:paraId="6886285A" w14:textId="2C8926D7" w:rsidR="00F11B55" w:rsidRDefault="00607620" w:rsidP="00CB6BE8">
      <w:pPr>
        <w:jc w:val="both"/>
        <w:rPr>
          <w:ins w:id="274" w:author="gaurav sood" w:date="2018-04-26T09:38:00Z"/>
          <w:rFonts w:ascii="Arial" w:hAnsi="Arial" w:cs="Arial"/>
        </w:rPr>
      </w:pPr>
      <w:ins w:id="275" w:author="gaurav sood" w:date="2018-04-26T09:37:00Z">
        <w:r>
          <w:rPr>
            <w:rFonts w:ascii="Arial" w:hAnsi="Arial" w:cs="Arial"/>
          </w:rPr>
          <w:t xml:space="preserve">Republicans </w:t>
        </w:r>
      </w:ins>
      <w:ins w:id="276" w:author="Microsoft Office User" w:date="2018-04-25T14:55:00Z">
        <w:r w:rsidR="00F11B55">
          <w:rPr>
            <w:rFonts w:ascii="Arial" w:hAnsi="Arial" w:cs="Arial"/>
          </w:rPr>
          <w:t>[TEXT BOX]</w:t>
        </w:r>
      </w:ins>
    </w:p>
    <w:p w14:paraId="24A3C5B9" w14:textId="4A69BCC5" w:rsidR="00607620" w:rsidRDefault="00607620" w:rsidP="00CB6BE8">
      <w:pPr>
        <w:jc w:val="both"/>
        <w:rPr>
          <w:ins w:id="277" w:author="Microsoft Office User" w:date="2018-04-25T14:55:00Z"/>
          <w:rFonts w:ascii="Arial" w:hAnsi="Arial" w:cs="Arial"/>
        </w:rPr>
      </w:pPr>
      <w:ins w:id="278" w:author="gaurav sood" w:date="2018-04-26T09:38:00Z">
        <w:r>
          <w:rPr>
            <w:rFonts w:ascii="Arial" w:hAnsi="Arial" w:cs="Arial"/>
          </w:rPr>
          <w:t>Democrats</w:t>
        </w:r>
        <w:proofErr w:type="gramStart"/>
        <w:r>
          <w:rPr>
            <w:rFonts w:ascii="Arial" w:hAnsi="Arial" w:cs="Arial"/>
          </w:rPr>
          <w:t xml:space="preserve">   [</w:t>
        </w:r>
        <w:proofErr w:type="gramEnd"/>
        <w:r w:rsidR="00A324A3">
          <w:rPr>
            <w:rFonts w:ascii="Arial" w:hAnsi="Arial" w:cs="Arial"/>
          </w:rPr>
          <w:t>TEXT BOX]</w:t>
        </w:r>
      </w:ins>
    </w:p>
    <w:p w14:paraId="7DC6F828" w14:textId="77777777" w:rsidR="00F11B55" w:rsidRDefault="00F11B55" w:rsidP="00CB6BE8">
      <w:pPr>
        <w:jc w:val="both"/>
        <w:rPr>
          <w:ins w:id="279" w:author="Microsoft Office User" w:date="2018-04-25T14:55:00Z"/>
          <w:rFonts w:ascii="Arial" w:hAnsi="Arial" w:cs="Arial"/>
        </w:rPr>
      </w:pPr>
    </w:p>
    <w:p w14:paraId="0CF659C1" w14:textId="4E3CD1E1" w:rsidR="00F11B55" w:rsidDel="00E74C69" w:rsidRDefault="00F11B55" w:rsidP="00F11B55">
      <w:pPr>
        <w:jc w:val="both"/>
        <w:rPr>
          <w:ins w:id="280" w:author="Microsoft Office User" w:date="2018-04-25T14:55:00Z"/>
          <w:del w:id="281" w:author="gaurav sood" w:date="2018-04-26T09:38:00Z"/>
          <w:rFonts w:ascii="Arial" w:hAnsi="Arial" w:cs="Arial"/>
        </w:rPr>
      </w:pPr>
      <w:ins w:id="282" w:author="Microsoft Office User" w:date="2018-04-25T14:55:00Z">
        <w:del w:id="283" w:author="gaurav sood" w:date="2018-04-26T09:38:00Z">
          <w:r w:rsidRPr="00B243B3" w:rsidDel="00E74C69">
            <w:rPr>
              <w:rFonts w:ascii="Arial" w:hAnsi="Arial" w:cs="Arial"/>
              <w:b/>
            </w:rPr>
            <w:delText>[</w:delText>
          </w:r>
          <w:r w:rsidDel="00E74C69">
            <w:rPr>
              <w:rFonts w:ascii="Arial" w:hAnsi="Arial" w:cs="Arial"/>
              <w:b/>
            </w:rPr>
            <w:delText>reps_guess</w:delText>
          </w:r>
          <w:r w:rsidRPr="00B243B3" w:rsidDel="00E74C69">
            <w:rPr>
              <w:rFonts w:ascii="Arial" w:hAnsi="Arial" w:cs="Arial"/>
              <w:b/>
            </w:rPr>
            <w:delText>]</w:delText>
          </w:r>
          <w:r w:rsidDel="00E74C69">
            <w:rPr>
              <w:rFonts w:ascii="Arial" w:hAnsi="Arial" w:cs="Arial"/>
              <w:b/>
            </w:rPr>
            <w:delText xml:space="preserve"> </w:delText>
          </w:r>
        </w:del>
        <w:del w:id="284" w:author="gaurav sood" w:date="2018-04-26T09:37:00Z">
          <w:r w:rsidDel="00276DE9">
            <w:rPr>
              <w:rFonts w:ascii="Arial" w:hAnsi="Arial" w:cs="Arial"/>
            </w:rPr>
            <w:delText>Based on</w:delText>
          </w:r>
        </w:del>
        <w:del w:id="285" w:author="gaurav sood" w:date="2018-04-26T09:38:00Z">
          <w:r w:rsidDel="00E74C69">
            <w:rPr>
              <w:rFonts w:ascii="Arial" w:hAnsi="Arial" w:cs="Arial"/>
            </w:rPr>
            <w:delText xml:space="preserve"> your best guess</w:delText>
          </w:r>
        </w:del>
        <w:del w:id="286" w:author="gaurav sood" w:date="2018-04-26T09:37:00Z">
          <w:r w:rsidDel="00AC0362">
            <w:rPr>
              <w:rFonts w:ascii="Arial" w:hAnsi="Arial" w:cs="Arial"/>
            </w:rPr>
            <w:delText>,</w:delText>
          </w:r>
        </w:del>
        <w:del w:id="287" w:author="gaurav sood" w:date="2018-04-26T09:38:00Z">
          <w:r w:rsidDel="00E74C69">
            <w:rPr>
              <w:rFonts w:ascii="Arial" w:hAnsi="Arial" w:cs="Arial"/>
            </w:rPr>
            <w:delText xml:space="preserve"> how </w:delText>
          </w:r>
        </w:del>
        <w:del w:id="288" w:author="gaurav sood" w:date="2018-04-26T09:37:00Z">
          <w:r w:rsidDel="00AC0362">
            <w:rPr>
              <w:rFonts w:ascii="Arial" w:hAnsi="Arial" w:cs="Arial"/>
            </w:rPr>
            <w:delText xml:space="preserve">do </w:delText>
          </w:r>
        </w:del>
        <w:del w:id="289" w:author="gaurav sood" w:date="2018-04-26T09:38:00Z">
          <w:r w:rsidDel="00E74C69">
            <w:rPr>
              <w:rFonts w:ascii="Arial" w:hAnsi="Arial" w:cs="Arial"/>
            </w:rPr>
            <w:delText xml:space="preserve">you think </w:delText>
          </w:r>
          <w:r w:rsidRPr="00F11B55" w:rsidDel="00E74C69">
            <w:rPr>
              <w:rFonts w:ascii="Arial" w:hAnsi="Arial" w:cs="Arial"/>
              <w:b/>
            </w:rPr>
            <w:delText>Republicans</w:delText>
          </w:r>
          <w:r w:rsidDel="00E74C69">
            <w:rPr>
              <w:rFonts w:ascii="Arial" w:hAnsi="Arial" w:cs="Arial"/>
            </w:rPr>
            <w:delText xml:space="preserve"> rated the economy in 2017? (Please enter a value between -100 and 100.)</w:delText>
          </w:r>
        </w:del>
      </w:ins>
    </w:p>
    <w:p w14:paraId="61DDFE2E" w14:textId="0E4C7B49" w:rsidR="00F11B55" w:rsidDel="00E74C69" w:rsidRDefault="00F11B55" w:rsidP="00F11B55">
      <w:pPr>
        <w:jc w:val="both"/>
        <w:rPr>
          <w:ins w:id="290" w:author="Microsoft Office User" w:date="2018-04-25T14:55:00Z"/>
          <w:del w:id="291" w:author="gaurav sood" w:date="2018-04-26T09:38:00Z"/>
          <w:rFonts w:ascii="Arial" w:hAnsi="Arial" w:cs="Arial"/>
        </w:rPr>
      </w:pPr>
    </w:p>
    <w:p w14:paraId="1C6D05FA" w14:textId="27224B21" w:rsidR="00F11B55" w:rsidDel="00E74C69" w:rsidRDefault="00F11B55" w:rsidP="00F11B55">
      <w:pPr>
        <w:jc w:val="both"/>
        <w:rPr>
          <w:ins w:id="292" w:author="Microsoft Office User" w:date="2018-04-25T14:55:00Z"/>
          <w:del w:id="293" w:author="gaurav sood" w:date="2018-04-26T09:38:00Z"/>
          <w:rFonts w:ascii="Arial" w:hAnsi="Arial" w:cs="Arial"/>
        </w:rPr>
      </w:pPr>
      <w:ins w:id="294" w:author="Microsoft Office User" w:date="2018-04-25T14:55:00Z">
        <w:del w:id="295" w:author="gaurav sood" w:date="2018-04-26T09:38:00Z">
          <w:r w:rsidDel="00E74C69">
            <w:rPr>
              <w:rFonts w:ascii="Arial" w:hAnsi="Arial" w:cs="Arial"/>
            </w:rPr>
            <w:delText>[TEXT BOX]</w:delText>
          </w:r>
        </w:del>
      </w:ins>
    </w:p>
    <w:p w14:paraId="708CE20B" w14:textId="77777777" w:rsidR="00F11B55" w:rsidRPr="00F11B55" w:rsidRDefault="00F11B55" w:rsidP="00CB6BE8">
      <w:pPr>
        <w:jc w:val="both"/>
        <w:rPr>
          <w:ins w:id="296" w:author="Microsoft Office User" w:date="2018-04-25T14:51:00Z"/>
          <w:rFonts w:ascii="Arial" w:hAnsi="Arial" w:cs="Arial"/>
        </w:rPr>
      </w:pPr>
    </w:p>
    <w:p w14:paraId="38C5CD9F" w14:textId="77777777" w:rsidR="00D03BA4" w:rsidRDefault="00D03BA4" w:rsidP="00D03BA4">
      <w:pPr>
        <w:tabs>
          <w:tab w:val="left" w:pos="1440"/>
        </w:tabs>
        <w:jc w:val="both"/>
        <w:rPr>
          <w:rFonts w:ascii="Arial" w:hAnsi="Arial" w:cs="Arial"/>
        </w:rPr>
      </w:pPr>
    </w:p>
    <w:p w14:paraId="092F46A1" w14:textId="1E78337A" w:rsidR="00756119" w:rsidRDefault="006E7085" w:rsidP="00756119">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14</w:t>
      </w:r>
    </w:p>
    <w:p w14:paraId="75B553F2" w14:textId="77777777" w:rsidR="00756119" w:rsidRDefault="00756119" w:rsidP="00756119">
      <w:pPr>
        <w:jc w:val="both"/>
        <w:rPr>
          <w:rFonts w:ascii="Arial" w:eastAsia="Times New Roman" w:hAnsi="Arial" w:cs="Arial"/>
          <w:b/>
          <w:u w:val="single"/>
          <w:lang w:eastAsia="ja-JP" w:bidi="en-US"/>
        </w:rPr>
      </w:pPr>
    </w:p>
    <w:p w14:paraId="7F24F8B7" w14:textId="77777777" w:rsidR="00756119" w:rsidRPr="00011A82" w:rsidRDefault="00756119" w:rsidP="00756119">
      <w:pPr>
        <w:jc w:val="both"/>
        <w:rPr>
          <w:rFonts w:ascii="Arial" w:eastAsia="Times New Roman" w:hAnsi="Arial" w:cs="Arial"/>
          <w:b/>
          <w:u w:val="single"/>
          <w:lang w:eastAsia="ja-JP" w:bidi="en-US"/>
        </w:rPr>
      </w:pPr>
    </w:p>
    <w:p w14:paraId="0FE184ED" w14:textId="2382F044" w:rsidR="00756119" w:rsidRDefault="00756119" w:rsidP="00DE13FD">
      <w:pPr>
        <w:pStyle w:val="Memotext"/>
        <w:tabs>
          <w:tab w:val="left" w:pos="1440"/>
        </w:tabs>
        <w:jc w:val="both"/>
        <w:rPr>
          <w:rFonts w:ascii="Arial" w:hAnsi="Arial" w:cs="Arial"/>
          <w:szCs w:val="24"/>
        </w:rPr>
      </w:pPr>
      <w:r>
        <w:rPr>
          <w:rFonts w:ascii="Arial" w:hAnsi="Arial" w:cs="Arial"/>
          <w:szCs w:val="24"/>
        </w:rPr>
        <w:t>PRESENT TO ALL</w:t>
      </w:r>
    </w:p>
    <w:p w14:paraId="71481693" w14:textId="77777777" w:rsidR="00DE13FD" w:rsidRDefault="00DE13FD" w:rsidP="00DE13FD">
      <w:pPr>
        <w:pStyle w:val="Memotext"/>
        <w:tabs>
          <w:tab w:val="left" w:pos="1440"/>
        </w:tabs>
        <w:jc w:val="both"/>
        <w:rPr>
          <w:rFonts w:ascii="Arial" w:hAnsi="Arial" w:cs="Arial"/>
          <w:szCs w:val="24"/>
        </w:rPr>
      </w:pPr>
    </w:p>
    <w:p w14:paraId="7596F63E" w14:textId="4489A49D" w:rsidR="00DE13FD" w:rsidRDefault="00DE13FD" w:rsidP="00DE13FD">
      <w:pPr>
        <w:pStyle w:val="Memotext"/>
        <w:tabs>
          <w:tab w:val="left" w:pos="1440"/>
        </w:tabs>
        <w:jc w:val="both"/>
        <w:rPr>
          <w:rFonts w:ascii="Arial" w:hAnsi="Arial" w:cs="Arial"/>
        </w:rPr>
      </w:pPr>
      <w:r>
        <w:rPr>
          <w:rFonts w:ascii="Arial" w:hAnsi="Arial" w:cs="Arial"/>
          <w:szCs w:val="24"/>
        </w:rPr>
        <w:t xml:space="preserve">Finally, we would like to know more about your opinions toward our political system. </w:t>
      </w:r>
    </w:p>
    <w:p w14:paraId="1A8B14C2" w14:textId="77777777" w:rsidR="00756119" w:rsidRPr="00011A82" w:rsidRDefault="00756119" w:rsidP="00756119">
      <w:pPr>
        <w:jc w:val="both"/>
        <w:rPr>
          <w:rFonts w:ascii="Arial" w:hAnsi="Arial" w:cs="Arial"/>
        </w:rPr>
      </w:pPr>
    </w:p>
    <w:p w14:paraId="59B5390F" w14:textId="390B5185" w:rsidR="00756119" w:rsidRPr="00011A82" w:rsidRDefault="00DE13FD" w:rsidP="00756119">
      <w:pPr>
        <w:jc w:val="both"/>
        <w:rPr>
          <w:rFonts w:ascii="Arial" w:hAnsi="Arial" w:cs="Arial"/>
        </w:rPr>
      </w:pPr>
      <w:r>
        <w:rPr>
          <w:rFonts w:ascii="Arial" w:hAnsi="Arial" w:cs="Arial"/>
        </w:rPr>
        <w:t>How</w:t>
      </w:r>
      <w:r w:rsidR="00756119" w:rsidRPr="00011A82">
        <w:rPr>
          <w:rFonts w:ascii="Arial" w:hAnsi="Arial" w:cs="Arial"/>
        </w:rPr>
        <w:t xml:space="preserve"> important do you believe each of the following is to the United States maintaining a strong democracy? </w:t>
      </w:r>
    </w:p>
    <w:p w14:paraId="64A81B42" w14:textId="77777777" w:rsidR="00756119" w:rsidRDefault="00756119" w:rsidP="00756119">
      <w:pPr>
        <w:jc w:val="both"/>
        <w:rPr>
          <w:rFonts w:ascii="Arial" w:hAnsi="Arial" w:cs="Arial"/>
        </w:rPr>
      </w:pPr>
    </w:p>
    <w:p w14:paraId="409351F8" w14:textId="77777777" w:rsidR="00756119" w:rsidRDefault="00756119" w:rsidP="00756119">
      <w:pPr>
        <w:jc w:val="both"/>
        <w:rPr>
          <w:rFonts w:ascii="Arial" w:hAnsi="Arial" w:cs="Arial"/>
        </w:rPr>
      </w:pPr>
      <w:r w:rsidRPr="00011A82">
        <w:rPr>
          <w:rFonts w:ascii="Arial" w:hAnsi="Arial" w:cs="Arial"/>
        </w:rPr>
        <w:t>DYNAMIC GRID [RANDOMIZE ORDER OF ITEMS]</w:t>
      </w:r>
    </w:p>
    <w:p w14:paraId="480E18B7" w14:textId="77777777" w:rsidR="00756119" w:rsidRDefault="00756119" w:rsidP="00756119">
      <w:pPr>
        <w:jc w:val="both"/>
        <w:rPr>
          <w:rFonts w:ascii="Arial" w:hAnsi="Arial" w:cs="Arial"/>
        </w:rPr>
      </w:pPr>
    </w:p>
    <w:tbl>
      <w:tblPr>
        <w:tblStyle w:val="TableGrid"/>
        <w:tblpPr w:leftFromText="180" w:rightFromText="180" w:vertAnchor="text" w:horzAnchor="page" w:tblpX="1630" w:tblpY="431"/>
        <w:tblW w:w="0" w:type="auto"/>
        <w:tblLook w:val="04A0" w:firstRow="1" w:lastRow="0" w:firstColumn="1" w:lastColumn="0" w:noHBand="0" w:noVBand="1"/>
      </w:tblPr>
      <w:tblGrid>
        <w:gridCol w:w="1999"/>
        <w:gridCol w:w="1448"/>
        <w:gridCol w:w="1533"/>
        <w:gridCol w:w="1620"/>
        <w:gridCol w:w="1533"/>
        <w:gridCol w:w="1217"/>
      </w:tblGrid>
      <w:tr w:rsidR="00756119" w:rsidRPr="00011A82" w14:paraId="06619E5C" w14:textId="77777777" w:rsidTr="00F11B55">
        <w:tc>
          <w:tcPr>
            <w:tcW w:w="1999" w:type="dxa"/>
          </w:tcPr>
          <w:p w14:paraId="542135E5" w14:textId="77777777" w:rsidR="00756119" w:rsidRPr="00011A82" w:rsidRDefault="00756119" w:rsidP="00F11B55">
            <w:pPr>
              <w:keepLines/>
              <w:autoSpaceDE w:val="0"/>
              <w:autoSpaceDN w:val="0"/>
              <w:adjustRightInd w:val="0"/>
              <w:jc w:val="both"/>
              <w:rPr>
                <w:rFonts w:ascii="Arial" w:hAnsi="Arial" w:cs="Arial"/>
              </w:rPr>
            </w:pPr>
          </w:p>
        </w:tc>
        <w:tc>
          <w:tcPr>
            <w:tcW w:w="1448" w:type="dxa"/>
          </w:tcPr>
          <w:p w14:paraId="191D6A89"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Not too important</w:t>
            </w:r>
          </w:p>
        </w:tc>
        <w:tc>
          <w:tcPr>
            <w:tcW w:w="1533" w:type="dxa"/>
          </w:tcPr>
          <w:p w14:paraId="188CC32B"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Somewhat not important</w:t>
            </w:r>
          </w:p>
        </w:tc>
        <w:tc>
          <w:tcPr>
            <w:tcW w:w="1620" w:type="dxa"/>
          </w:tcPr>
          <w:p w14:paraId="6B280157"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Neither important nor unimportant</w:t>
            </w:r>
          </w:p>
        </w:tc>
        <w:tc>
          <w:tcPr>
            <w:tcW w:w="1533" w:type="dxa"/>
          </w:tcPr>
          <w:p w14:paraId="78C853B3"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Somewhat important</w:t>
            </w:r>
          </w:p>
        </w:tc>
        <w:tc>
          <w:tcPr>
            <w:tcW w:w="1217" w:type="dxa"/>
          </w:tcPr>
          <w:p w14:paraId="383FE5DA"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Very important</w:t>
            </w:r>
          </w:p>
        </w:tc>
      </w:tr>
      <w:tr w:rsidR="00756119" w:rsidRPr="00011A82" w14:paraId="55476F71" w14:textId="77777777" w:rsidTr="00F11B55">
        <w:tc>
          <w:tcPr>
            <w:tcW w:w="1999" w:type="dxa"/>
          </w:tcPr>
          <w:p w14:paraId="6A04F1CE"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[dissent]</w:t>
            </w:r>
            <w:r w:rsidRPr="00011A82">
              <w:rPr>
                <w:rFonts w:ascii="Arial" w:hAnsi="Arial" w:cs="Arial"/>
              </w:rPr>
              <w:t xml:space="preserve"> The rights of people with unpopular view are protected</w:t>
            </w:r>
          </w:p>
        </w:tc>
        <w:tc>
          <w:tcPr>
            <w:tcW w:w="1448" w:type="dxa"/>
          </w:tcPr>
          <w:p w14:paraId="5ABD697D"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2F84D1B4"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156DB272"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2C6380E7"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0054EE52"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43F15918" w14:textId="77777777" w:rsidTr="00F11B55">
        <w:tc>
          <w:tcPr>
            <w:tcW w:w="1999" w:type="dxa"/>
          </w:tcPr>
          <w:p w14:paraId="308B2FF9"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electinteg</w:t>
            </w:r>
            <w:proofErr w:type="spellEnd"/>
            <w:r w:rsidRPr="00011A82">
              <w:rPr>
                <w:rFonts w:ascii="Arial" w:hAnsi="Arial" w:cs="Arial"/>
                <w:b/>
              </w:rPr>
              <w:t>]</w:t>
            </w:r>
            <w:r w:rsidRPr="00011A82">
              <w:rPr>
                <w:rFonts w:ascii="Arial" w:hAnsi="Arial" w:cs="Arial"/>
              </w:rPr>
              <w:t xml:space="preserve"> That national elections are open and fair</w:t>
            </w:r>
          </w:p>
        </w:tc>
        <w:tc>
          <w:tcPr>
            <w:tcW w:w="1448" w:type="dxa"/>
          </w:tcPr>
          <w:p w14:paraId="66BC373A"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5D9F88C1"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4C4E4867"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723C6DA8"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1347C8DC"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371FD4EE" w14:textId="77777777" w:rsidTr="00F11B55">
        <w:tc>
          <w:tcPr>
            <w:tcW w:w="1999" w:type="dxa"/>
          </w:tcPr>
          <w:p w14:paraId="1CF3B7E6"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freespeech</w:t>
            </w:r>
            <w:proofErr w:type="spellEnd"/>
            <w:r w:rsidRPr="00011A82">
              <w:rPr>
                <w:rFonts w:ascii="Arial" w:hAnsi="Arial" w:cs="Arial"/>
                <w:b/>
              </w:rPr>
              <w:t>]</w:t>
            </w:r>
            <w:r w:rsidRPr="00011A82">
              <w:rPr>
                <w:rFonts w:ascii="Arial" w:hAnsi="Arial" w:cs="Arial"/>
              </w:rPr>
              <w:t xml:space="preserve"> That news organizations are free to criticize political leaders</w:t>
            </w:r>
          </w:p>
        </w:tc>
        <w:tc>
          <w:tcPr>
            <w:tcW w:w="1448" w:type="dxa"/>
          </w:tcPr>
          <w:p w14:paraId="4CE2C5A6"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32C55C01"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58675F04"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10B4EF54"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084E18F3"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4256D73C" w14:textId="77777777" w:rsidTr="00F11B55">
        <w:trPr>
          <w:trHeight w:val="1412"/>
        </w:trPr>
        <w:tc>
          <w:tcPr>
            <w:tcW w:w="1999" w:type="dxa"/>
          </w:tcPr>
          <w:p w14:paraId="5B388035"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lastRenderedPageBreak/>
              <w:t>[protest]</w:t>
            </w:r>
            <w:r w:rsidRPr="00011A82">
              <w:rPr>
                <w:rFonts w:ascii="Arial" w:hAnsi="Arial" w:cs="Arial"/>
              </w:rPr>
              <w:t xml:space="preserve"> That people have the right to non-violent protest</w:t>
            </w:r>
          </w:p>
        </w:tc>
        <w:tc>
          <w:tcPr>
            <w:tcW w:w="1448" w:type="dxa"/>
          </w:tcPr>
          <w:p w14:paraId="219B519D"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5E96BE23"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58093734"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7497B4B5"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7AFC7664"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38E5F9F9" w14:textId="77777777" w:rsidTr="00F11B55">
        <w:trPr>
          <w:trHeight w:val="1603"/>
        </w:trPr>
        <w:tc>
          <w:tcPr>
            <w:tcW w:w="1999" w:type="dxa"/>
          </w:tcPr>
          <w:p w14:paraId="188BEAD9"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legtimacy</w:t>
            </w:r>
            <w:proofErr w:type="spellEnd"/>
            <w:r w:rsidRPr="00011A82">
              <w:rPr>
                <w:rFonts w:ascii="Arial" w:hAnsi="Arial" w:cs="Arial"/>
                <w:b/>
              </w:rPr>
              <w:t>]</w:t>
            </w:r>
            <w:r w:rsidRPr="00011A82">
              <w:rPr>
                <w:rFonts w:ascii="Arial" w:hAnsi="Arial" w:cs="Arial"/>
              </w:rPr>
              <w:t xml:space="preserve"> That those who lose elections recognize the legitimacy of the winners</w:t>
            </w:r>
          </w:p>
        </w:tc>
        <w:tc>
          <w:tcPr>
            <w:tcW w:w="1448" w:type="dxa"/>
          </w:tcPr>
          <w:p w14:paraId="4ABD3656"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57DA6139"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6FD0BBB2"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35BD7C66"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415A1BB6"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4B0AAE33" w14:textId="77777777" w:rsidTr="00F11B55">
        <w:trPr>
          <w:trHeight w:val="2186"/>
        </w:trPr>
        <w:tc>
          <w:tcPr>
            <w:tcW w:w="1999" w:type="dxa"/>
          </w:tcPr>
          <w:p w14:paraId="69B38BAA"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 xml:space="preserve">[corruption] </w:t>
            </w:r>
            <w:r w:rsidRPr="00011A82">
              <w:rPr>
                <w:rFonts w:ascii="Arial" w:hAnsi="Arial" w:cs="Arial"/>
              </w:rPr>
              <w:t>That those elected to office do not use their power to advance their own financial interests</w:t>
            </w:r>
          </w:p>
        </w:tc>
        <w:tc>
          <w:tcPr>
            <w:tcW w:w="1448" w:type="dxa"/>
          </w:tcPr>
          <w:p w14:paraId="2801DA2B"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6A1B5C31"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36ACA2F6"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17F48512"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1AA1C4E1" w14:textId="77777777" w:rsidR="00756119" w:rsidRPr="00011A82" w:rsidRDefault="00756119" w:rsidP="00F11B55">
            <w:pPr>
              <w:keepLines/>
              <w:autoSpaceDE w:val="0"/>
              <w:autoSpaceDN w:val="0"/>
              <w:adjustRightInd w:val="0"/>
              <w:jc w:val="both"/>
              <w:rPr>
                <w:rFonts w:ascii="Arial" w:hAnsi="Arial" w:cs="Arial"/>
              </w:rPr>
            </w:pPr>
          </w:p>
        </w:tc>
      </w:tr>
    </w:tbl>
    <w:p w14:paraId="5FD6F27B" w14:textId="77777777" w:rsidR="00756119" w:rsidRPr="00011A82" w:rsidRDefault="00756119" w:rsidP="00756119">
      <w:pPr>
        <w:jc w:val="both"/>
        <w:rPr>
          <w:rFonts w:ascii="Arial" w:hAnsi="Arial" w:cs="Arial"/>
        </w:rPr>
      </w:pPr>
    </w:p>
    <w:p w14:paraId="7FFA9446" w14:textId="77777777" w:rsidR="00DE13FD" w:rsidRDefault="00DE13FD" w:rsidP="00756119">
      <w:pPr>
        <w:jc w:val="both"/>
        <w:rPr>
          <w:rFonts w:ascii="Arial" w:hAnsi="Arial" w:cs="Arial"/>
        </w:rPr>
      </w:pPr>
    </w:p>
    <w:p w14:paraId="53B6F2C5" w14:textId="77777777" w:rsidR="00DE13FD" w:rsidRDefault="00DE13FD" w:rsidP="00756119">
      <w:pPr>
        <w:jc w:val="both"/>
        <w:rPr>
          <w:rFonts w:ascii="Arial" w:hAnsi="Arial" w:cs="Arial"/>
        </w:rPr>
      </w:pPr>
      <w:r>
        <w:rPr>
          <w:rFonts w:ascii="Arial" w:hAnsi="Arial" w:cs="Arial"/>
        </w:rPr>
        <w:t xml:space="preserve">PRESENT TO ALL </w:t>
      </w:r>
    </w:p>
    <w:p w14:paraId="1FE869ED" w14:textId="77777777" w:rsidR="00DE13FD" w:rsidRDefault="00DE13FD" w:rsidP="00756119">
      <w:pPr>
        <w:jc w:val="both"/>
        <w:rPr>
          <w:rFonts w:ascii="Arial" w:hAnsi="Arial" w:cs="Arial"/>
        </w:rPr>
      </w:pPr>
    </w:p>
    <w:p w14:paraId="33346C35" w14:textId="77777777" w:rsidR="00756119" w:rsidRDefault="00756119" w:rsidP="00756119">
      <w:pPr>
        <w:jc w:val="both"/>
        <w:rPr>
          <w:rFonts w:ascii="Arial" w:hAnsi="Arial" w:cs="Arial"/>
        </w:rPr>
      </w:pPr>
      <w:r w:rsidRPr="00011A82">
        <w:rPr>
          <w:rFonts w:ascii="Arial" w:hAnsi="Arial" w:cs="Arial"/>
        </w:rPr>
        <w:t>Now we’re going to describe various types of political systems and ask what you think about each as a way of governing this country. For each one, would you say it is a very good, fairly good, fairly bad, or very bad way of governing the United States?</w:t>
      </w:r>
    </w:p>
    <w:p w14:paraId="1F9390C6" w14:textId="77777777" w:rsidR="00DE13FD" w:rsidRDefault="00DE13FD" w:rsidP="00756119">
      <w:pPr>
        <w:jc w:val="both"/>
        <w:rPr>
          <w:rFonts w:ascii="Arial" w:hAnsi="Arial" w:cs="Arial"/>
        </w:rPr>
      </w:pPr>
    </w:p>
    <w:p w14:paraId="707C124E" w14:textId="77777777" w:rsidR="00DE13FD" w:rsidRDefault="00DE13FD" w:rsidP="00DE13FD">
      <w:pPr>
        <w:jc w:val="both"/>
        <w:rPr>
          <w:rFonts w:ascii="Arial" w:hAnsi="Arial" w:cs="Arial"/>
        </w:rPr>
      </w:pPr>
      <w:r w:rsidRPr="00011A82">
        <w:rPr>
          <w:rFonts w:ascii="Arial" w:hAnsi="Arial" w:cs="Arial"/>
        </w:rPr>
        <w:t>DYNAMIC GRID [RANDOMIZE ORDER OF ITEMS]</w:t>
      </w:r>
    </w:p>
    <w:p w14:paraId="7B25B41F" w14:textId="77777777" w:rsidR="00DE13FD" w:rsidRDefault="00DE13FD" w:rsidP="00756119">
      <w:pPr>
        <w:jc w:val="both"/>
        <w:rPr>
          <w:rFonts w:ascii="Arial" w:hAnsi="Arial" w:cs="Arial"/>
        </w:rPr>
      </w:pPr>
    </w:p>
    <w:p w14:paraId="46F3B17D" w14:textId="77777777" w:rsidR="00756119" w:rsidRDefault="00756119" w:rsidP="00756119">
      <w:pPr>
        <w:jc w:val="both"/>
        <w:rPr>
          <w:rFonts w:ascii="Arial" w:hAnsi="Arial" w:cs="Arial"/>
        </w:rPr>
      </w:pPr>
    </w:p>
    <w:tbl>
      <w:tblPr>
        <w:tblStyle w:val="TableGrid"/>
        <w:tblW w:w="9253" w:type="dxa"/>
        <w:tblLook w:val="04A0" w:firstRow="1" w:lastRow="0" w:firstColumn="1" w:lastColumn="0" w:noHBand="0" w:noVBand="1"/>
      </w:tblPr>
      <w:tblGrid>
        <w:gridCol w:w="2275"/>
        <w:gridCol w:w="1647"/>
        <w:gridCol w:w="1744"/>
        <w:gridCol w:w="1843"/>
        <w:gridCol w:w="1744"/>
      </w:tblGrid>
      <w:tr w:rsidR="00756119" w:rsidRPr="00011A82" w14:paraId="7D432616" w14:textId="77777777" w:rsidTr="00DE13FD">
        <w:trPr>
          <w:trHeight w:val="264"/>
        </w:trPr>
        <w:tc>
          <w:tcPr>
            <w:tcW w:w="2275" w:type="dxa"/>
          </w:tcPr>
          <w:p w14:paraId="510D0150" w14:textId="77777777" w:rsidR="00756119" w:rsidRPr="00011A82" w:rsidRDefault="00756119" w:rsidP="00F11B55">
            <w:pPr>
              <w:keepLines/>
              <w:autoSpaceDE w:val="0"/>
              <w:autoSpaceDN w:val="0"/>
              <w:adjustRightInd w:val="0"/>
              <w:jc w:val="both"/>
              <w:rPr>
                <w:rFonts w:ascii="Arial" w:hAnsi="Arial" w:cs="Arial"/>
              </w:rPr>
            </w:pPr>
          </w:p>
        </w:tc>
        <w:tc>
          <w:tcPr>
            <w:tcW w:w="1647" w:type="dxa"/>
          </w:tcPr>
          <w:p w14:paraId="7AF83CD1"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Very good</w:t>
            </w:r>
          </w:p>
        </w:tc>
        <w:tc>
          <w:tcPr>
            <w:tcW w:w="1744" w:type="dxa"/>
          </w:tcPr>
          <w:p w14:paraId="20420734"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Fairly good</w:t>
            </w:r>
          </w:p>
        </w:tc>
        <w:tc>
          <w:tcPr>
            <w:tcW w:w="1843" w:type="dxa"/>
          </w:tcPr>
          <w:p w14:paraId="201B1150"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Fairly bad</w:t>
            </w:r>
          </w:p>
        </w:tc>
        <w:tc>
          <w:tcPr>
            <w:tcW w:w="1744" w:type="dxa"/>
          </w:tcPr>
          <w:p w14:paraId="4973DF1D"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Very bad</w:t>
            </w:r>
          </w:p>
        </w:tc>
      </w:tr>
      <w:tr w:rsidR="00756119" w:rsidRPr="00011A82" w14:paraId="3659CDDA" w14:textId="77777777" w:rsidTr="00DE13FD">
        <w:trPr>
          <w:trHeight w:val="1616"/>
        </w:trPr>
        <w:tc>
          <w:tcPr>
            <w:tcW w:w="2275" w:type="dxa"/>
          </w:tcPr>
          <w:p w14:paraId="14190FEF" w14:textId="0F59F8DA" w:rsidR="00756119" w:rsidRPr="00011A82" w:rsidRDefault="00DE13FD" w:rsidP="00F11B55">
            <w:pPr>
              <w:keepLines/>
              <w:autoSpaceDE w:val="0"/>
              <w:autoSpaceDN w:val="0"/>
              <w:adjustRightInd w:val="0"/>
              <w:jc w:val="both"/>
              <w:rPr>
                <w:rFonts w:ascii="Arial" w:hAnsi="Arial" w:cs="Arial"/>
              </w:rPr>
            </w:pPr>
            <w:r w:rsidRPr="00DE13FD">
              <w:rPr>
                <w:rFonts w:ascii="Arial" w:hAnsi="Arial" w:cs="Arial"/>
                <w:b/>
              </w:rPr>
              <w:t>[leader]</w:t>
            </w:r>
            <w:r>
              <w:rPr>
                <w:rFonts w:ascii="Arial" w:hAnsi="Arial" w:cs="Arial"/>
              </w:rPr>
              <w:t xml:space="preserve"> </w:t>
            </w:r>
            <w:r w:rsidR="00756119" w:rsidRPr="00011A82">
              <w:rPr>
                <w:rFonts w:ascii="Arial" w:hAnsi="Arial" w:cs="Arial"/>
              </w:rPr>
              <w:t>Having a strong leader who does not have to bother with Congress and elections</w:t>
            </w:r>
          </w:p>
        </w:tc>
        <w:tc>
          <w:tcPr>
            <w:tcW w:w="1647" w:type="dxa"/>
          </w:tcPr>
          <w:p w14:paraId="2084F3B5"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27861CDB"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5F0DB694"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2C222E5F"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7104FFFE" w14:textId="77777777" w:rsidTr="00DE13FD">
        <w:trPr>
          <w:trHeight w:val="1880"/>
        </w:trPr>
        <w:tc>
          <w:tcPr>
            <w:tcW w:w="2275" w:type="dxa"/>
          </w:tcPr>
          <w:p w14:paraId="2E3AE7C8" w14:textId="09AC807E" w:rsidR="00756119" w:rsidRPr="00011A82" w:rsidRDefault="00DE13FD" w:rsidP="00F11B55">
            <w:pPr>
              <w:keepLines/>
              <w:autoSpaceDE w:val="0"/>
              <w:autoSpaceDN w:val="0"/>
              <w:adjustRightInd w:val="0"/>
              <w:jc w:val="both"/>
              <w:rPr>
                <w:rFonts w:ascii="Arial" w:hAnsi="Arial" w:cs="Arial"/>
              </w:rPr>
            </w:pPr>
            <w:r w:rsidRPr="006E7085">
              <w:rPr>
                <w:rFonts w:ascii="Arial" w:hAnsi="Arial" w:cs="Arial"/>
                <w:b/>
              </w:rPr>
              <w:t>[experts]</w:t>
            </w:r>
            <w:r>
              <w:rPr>
                <w:rFonts w:ascii="Arial" w:hAnsi="Arial" w:cs="Arial"/>
              </w:rPr>
              <w:t xml:space="preserve"> </w:t>
            </w:r>
            <w:r w:rsidR="00756119" w:rsidRPr="00011A82">
              <w:rPr>
                <w:rFonts w:ascii="Arial" w:hAnsi="Arial" w:cs="Arial"/>
              </w:rPr>
              <w:t>Having experts, not government, make decisions according to what they think is best for the country</w:t>
            </w:r>
          </w:p>
        </w:tc>
        <w:tc>
          <w:tcPr>
            <w:tcW w:w="1647" w:type="dxa"/>
          </w:tcPr>
          <w:p w14:paraId="24DAB75A"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75B8CD69"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4DAD2D8E"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07B97688"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2BE37296" w14:textId="77777777" w:rsidTr="00DE13FD">
        <w:trPr>
          <w:trHeight w:val="543"/>
        </w:trPr>
        <w:tc>
          <w:tcPr>
            <w:tcW w:w="2275" w:type="dxa"/>
          </w:tcPr>
          <w:p w14:paraId="67DDA324" w14:textId="1636E59A" w:rsidR="00756119" w:rsidRPr="00011A82" w:rsidRDefault="00DE13FD" w:rsidP="00F11B55">
            <w:pPr>
              <w:keepLines/>
              <w:autoSpaceDE w:val="0"/>
              <w:autoSpaceDN w:val="0"/>
              <w:adjustRightInd w:val="0"/>
              <w:jc w:val="both"/>
              <w:rPr>
                <w:rFonts w:ascii="Arial" w:hAnsi="Arial" w:cs="Arial"/>
              </w:rPr>
            </w:pPr>
            <w:r w:rsidRPr="006E7085">
              <w:rPr>
                <w:rFonts w:ascii="Arial" w:hAnsi="Arial" w:cs="Arial"/>
                <w:b/>
              </w:rPr>
              <w:t>[military]</w:t>
            </w:r>
            <w:r>
              <w:rPr>
                <w:rFonts w:ascii="Arial" w:hAnsi="Arial" w:cs="Arial"/>
              </w:rPr>
              <w:t xml:space="preserve"> </w:t>
            </w:r>
            <w:r w:rsidR="00756119" w:rsidRPr="00011A82">
              <w:rPr>
                <w:rFonts w:ascii="Arial" w:hAnsi="Arial" w:cs="Arial"/>
              </w:rPr>
              <w:t>Having the military rule</w:t>
            </w:r>
          </w:p>
        </w:tc>
        <w:tc>
          <w:tcPr>
            <w:tcW w:w="1647" w:type="dxa"/>
          </w:tcPr>
          <w:p w14:paraId="3CC87D43"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727A3D5E"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56912AAB"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1A1ED523"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600978BF" w14:textId="77777777" w:rsidTr="00DE13FD">
        <w:trPr>
          <w:trHeight w:val="1383"/>
        </w:trPr>
        <w:tc>
          <w:tcPr>
            <w:tcW w:w="2275" w:type="dxa"/>
          </w:tcPr>
          <w:p w14:paraId="4FAFBA49" w14:textId="386D047B" w:rsidR="00756119" w:rsidRPr="00011A82" w:rsidRDefault="006E7085" w:rsidP="00F11B55">
            <w:pPr>
              <w:keepLines/>
              <w:autoSpaceDE w:val="0"/>
              <w:autoSpaceDN w:val="0"/>
              <w:adjustRightInd w:val="0"/>
              <w:jc w:val="both"/>
              <w:rPr>
                <w:rFonts w:ascii="Arial" w:hAnsi="Arial" w:cs="Arial"/>
              </w:rPr>
            </w:pPr>
            <w:r w:rsidRPr="006E7085">
              <w:rPr>
                <w:rFonts w:ascii="Arial" w:hAnsi="Arial" w:cs="Arial"/>
                <w:b/>
              </w:rPr>
              <w:lastRenderedPageBreak/>
              <w:t>[democracy]</w:t>
            </w:r>
            <w:r>
              <w:rPr>
                <w:rFonts w:ascii="Arial" w:hAnsi="Arial" w:cs="Arial"/>
              </w:rPr>
              <w:t xml:space="preserve"> </w:t>
            </w:r>
            <w:r w:rsidR="00756119" w:rsidRPr="00011A82">
              <w:rPr>
                <w:rFonts w:ascii="Arial" w:hAnsi="Arial" w:cs="Arial"/>
              </w:rPr>
              <w:t>Having a democratic political system</w:t>
            </w:r>
          </w:p>
        </w:tc>
        <w:tc>
          <w:tcPr>
            <w:tcW w:w="1647" w:type="dxa"/>
          </w:tcPr>
          <w:p w14:paraId="238A5B89"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0DE66885"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5B44704F"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6B95772A" w14:textId="77777777" w:rsidR="00756119" w:rsidRPr="00011A82" w:rsidRDefault="00756119" w:rsidP="00F11B55">
            <w:pPr>
              <w:keepLines/>
              <w:autoSpaceDE w:val="0"/>
              <w:autoSpaceDN w:val="0"/>
              <w:adjustRightInd w:val="0"/>
              <w:jc w:val="both"/>
              <w:rPr>
                <w:rFonts w:ascii="Arial" w:hAnsi="Arial" w:cs="Arial"/>
              </w:rPr>
            </w:pPr>
          </w:p>
        </w:tc>
      </w:tr>
    </w:tbl>
    <w:p w14:paraId="35803C18" w14:textId="77777777" w:rsidR="00756119" w:rsidRDefault="00756119" w:rsidP="00756119">
      <w:pPr>
        <w:pStyle w:val="Memotext"/>
        <w:tabs>
          <w:tab w:val="left" w:pos="1440"/>
        </w:tabs>
        <w:jc w:val="both"/>
        <w:rPr>
          <w:rFonts w:ascii="Arial" w:hAnsi="Arial" w:cs="Arial"/>
          <w:szCs w:val="24"/>
        </w:rPr>
      </w:pPr>
    </w:p>
    <w:p w14:paraId="6ABF6236" w14:textId="77777777" w:rsidR="00CF1B19" w:rsidRDefault="00CF1B19" w:rsidP="00CF1B19">
      <w:pPr>
        <w:pStyle w:val="Memotext"/>
        <w:tabs>
          <w:tab w:val="left" w:pos="1440"/>
        </w:tabs>
        <w:jc w:val="both"/>
        <w:rPr>
          <w:rFonts w:ascii="Arial" w:hAnsi="Arial" w:cs="Arial"/>
          <w:szCs w:val="24"/>
        </w:rPr>
      </w:pPr>
    </w:p>
    <w:p w14:paraId="00A23D3A" w14:textId="4967533C" w:rsidR="00565F09" w:rsidRDefault="006E7085" w:rsidP="00011A82">
      <w:pPr>
        <w:jc w:val="both"/>
        <w:rPr>
          <w:rFonts w:ascii="Arial" w:eastAsia="Times New Roman" w:hAnsi="Arial" w:cs="Arial"/>
          <w:b/>
          <w:u w:val="single"/>
        </w:rPr>
      </w:pPr>
      <w:r>
        <w:rPr>
          <w:rFonts w:ascii="Arial" w:eastAsia="Times New Roman" w:hAnsi="Arial" w:cs="Arial"/>
          <w:b/>
          <w:u w:val="single"/>
        </w:rPr>
        <w:t>PAGE 15</w:t>
      </w:r>
    </w:p>
    <w:p w14:paraId="5D0F92C8" w14:textId="77777777" w:rsidR="00756119" w:rsidRDefault="00756119" w:rsidP="00011A82">
      <w:pPr>
        <w:jc w:val="both"/>
        <w:rPr>
          <w:rFonts w:ascii="Arial" w:eastAsia="Times New Roman" w:hAnsi="Arial" w:cs="Arial"/>
          <w:b/>
          <w:u w:val="single"/>
        </w:rPr>
      </w:pPr>
    </w:p>
    <w:p w14:paraId="397EF1A0" w14:textId="56086156" w:rsidR="00756119" w:rsidRPr="00756119" w:rsidRDefault="00756119" w:rsidP="00011A82">
      <w:pPr>
        <w:jc w:val="both"/>
        <w:rPr>
          <w:rFonts w:ascii="Arial" w:hAnsi="Arial" w:cs="Arial"/>
        </w:rPr>
      </w:pPr>
      <w:r w:rsidRPr="00756119">
        <w:rPr>
          <w:rFonts w:ascii="Arial" w:eastAsia="Times New Roman" w:hAnsi="Arial" w:cs="Arial"/>
        </w:rPr>
        <w:t>PRESENT TO ALL</w:t>
      </w:r>
    </w:p>
    <w:p w14:paraId="485DAFD7" w14:textId="77777777" w:rsidR="00B075F8" w:rsidRDefault="00B075F8" w:rsidP="00011A82">
      <w:pPr>
        <w:jc w:val="both"/>
        <w:rPr>
          <w:rFonts w:ascii="Arial" w:hAnsi="Arial" w:cs="Arial"/>
        </w:rPr>
      </w:pPr>
    </w:p>
    <w:p w14:paraId="3E431BDF" w14:textId="701F92DB" w:rsidR="002511B9" w:rsidRDefault="00B075F8" w:rsidP="00B075F8">
      <w:pPr>
        <w:keepNext/>
        <w:rPr>
          <w:ins w:id="297" w:author="Microsoft Office User" w:date="2018-04-25T15:13:00Z"/>
          <w:rFonts w:ascii="Arial" w:hAnsi="Arial" w:cs="Arial"/>
        </w:rPr>
      </w:pPr>
      <w:r w:rsidRPr="00B075F8">
        <w:rPr>
          <w:rFonts w:ascii="Arial" w:hAnsi="Arial" w:cs="Arial"/>
        </w:rPr>
        <w:t xml:space="preserve">Thank you for participating in this survey and helping us with our research. This study </w:t>
      </w:r>
      <w:del w:id="298" w:author="gaurav sood" w:date="2018-04-26T09:41:00Z">
        <w:r w:rsidRPr="00B075F8" w:rsidDel="007628A5">
          <w:rPr>
            <w:rFonts w:ascii="Arial" w:hAnsi="Arial" w:cs="Arial"/>
          </w:rPr>
          <w:delText xml:space="preserve">is </w:delText>
        </w:r>
      </w:del>
      <w:ins w:id="299" w:author="gaurav sood" w:date="2018-04-26T09:41:00Z">
        <w:r w:rsidR="007628A5">
          <w:rPr>
            <w:rFonts w:ascii="Arial" w:hAnsi="Arial" w:cs="Arial"/>
          </w:rPr>
          <w:t>w</w:t>
        </w:r>
      </w:ins>
      <w:ins w:id="300" w:author="gaurav sood" w:date="2018-04-26T09:42:00Z">
        <w:r w:rsidR="007628A5">
          <w:rPr>
            <w:rFonts w:ascii="Arial" w:hAnsi="Arial" w:cs="Arial"/>
          </w:rPr>
          <w:t xml:space="preserve">as </w:t>
        </w:r>
      </w:ins>
      <w:r w:rsidRPr="00B075F8">
        <w:rPr>
          <w:rFonts w:ascii="Arial" w:hAnsi="Arial" w:cs="Arial"/>
        </w:rPr>
        <w:t xml:space="preserve">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parties.  </w:t>
      </w:r>
    </w:p>
    <w:p w14:paraId="6AB38F60" w14:textId="77777777" w:rsidR="002511B9" w:rsidRDefault="002511B9" w:rsidP="00B075F8">
      <w:pPr>
        <w:keepNext/>
        <w:rPr>
          <w:ins w:id="301" w:author="Microsoft Office User" w:date="2018-04-25T15:13:00Z"/>
          <w:rFonts w:ascii="Arial" w:hAnsi="Arial" w:cs="Arial"/>
        </w:rPr>
      </w:pPr>
    </w:p>
    <w:p w14:paraId="1FD070DD" w14:textId="2C6E4C83" w:rsidR="00B075F8" w:rsidRPr="00B075F8" w:rsidRDefault="002511B9" w:rsidP="00B075F8">
      <w:pPr>
        <w:keepNext/>
        <w:rPr>
          <w:rFonts w:ascii="Arial" w:hAnsi="Arial" w:cs="Arial"/>
        </w:rPr>
      </w:pPr>
      <w:ins w:id="302" w:author="Microsoft Office User" w:date="2018-04-25T15:13:00Z">
        <w:r w:rsidRPr="001325C8">
          <w:rPr>
            <w:rFonts w:ascii="Arial" w:hAnsi="Arial" w:cs="Arial"/>
            <w:rPrChange w:id="303" w:author="Microsoft Office User" w:date="2018-04-25T15:18:00Z">
              <w:rPr/>
            </w:rPrChange>
          </w:rPr>
          <w:t xml:space="preserve">As such, the news story you read in the middle of the survey was designed by the researchers to convey </w:t>
        </w:r>
      </w:ins>
      <w:ins w:id="304" w:author="Microsoft Office User" w:date="2018-04-25T15:14:00Z">
        <w:r w:rsidR="001325C8" w:rsidRPr="001325C8">
          <w:rPr>
            <w:rFonts w:ascii="Arial" w:hAnsi="Arial" w:cs="Arial"/>
            <w:rPrChange w:id="305" w:author="Microsoft Office User" w:date="2018-04-25T15:18:00Z">
              <w:rPr/>
            </w:rPrChange>
          </w:rPr>
          <w:t>information about how Republicans and Democrats view the economy differently</w:t>
        </w:r>
      </w:ins>
      <w:ins w:id="306" w:author="Microsoft Office User" w:date="2018-04-25T15:13:00Z">
        <w:r w:rsidRPr="001325C8">
          <w:rPr>
            <w:rFonts w:ascii="Arial" w:hAnsi="Arial" w:cs="Arial"/>
            <w:rPrChange w:id="307" w:author="Microsoft Office User" w:date="2018-04-25T15:18:00Z">
              <w:rPr/>
            </w:rPrChange>
          </w:rPr>
          <w:t xml:space="preserve">. </w:t>
        </w:r>
      </w:ins>
      <w:ins w:id="308" w:author="Microsoft Office User" w:date="2018-04-25T15:15:00Z">
        <w:r w:rsidR="001325C8" w:rsidRPr="001325C8">
          <w:rPr>
            <w:rFonts w:ascii="Arial" w:hAnsi="Arial" w:cs="Arial"/>
            <w:rPrChange w:id="309" w:author="Microsoft Office User" w:date="2018-04-25T15:18:00Z">
              <w:rPr/>
            </w:rPrChange>
          </w:rPr>
          <w:t>While the specific numbers were fictional</w:t>
        </w:r>
      </w:ins>
      <w:ins w:id="310" w:author="Microsoft Office User" w:date="2018-04-25T15:17:00Z">
        <w:r w:rsidR="001325C8" w:rsidRPr="001325C8">
          <w:rPr>
            <w:rFonts w:ascii="Arial" w:hAnsi="Arial" w:cs="Arial"/>
            <w:rPrChange w:id="311" w:author="Microsoft Office User" w:date="2018-04-25T15:18:00Z">
              <w:rPr/>
            </w:rPrChange>
          </w:rPr>
          <w:t>ized</w:t>
        </w:r>
      </w:ins>
      <w:ins w:id="312" w:author="Microsoft Office User" w:date="2018-04-25T15:15:00Z">
        <w:r w:rsidR="001325C8" w:rsidRPr="001325C8">
          <w:rPr>
            <w:rFonts w:ascii="Arial" w:hAnsi="Arial" w:cs="Arial"/>
            <w:rPrChange w:id="313" w:author="Microsoft Office User" w:date="2018-04-25T15:18:00Z">
              <w:rPr/>
            </w:rPrChange>
          </w:rPr>
          <w:t xml:space="preserve">, they are consistent with </w:t>
        </w:r>
      </w:ins>
      <w:ins w:id="314" w:author="Microsoft Office User" w:date="2018-04-25T15:17:00Z">
        <w:r w:rsidR="001325C8" w:rsidRPr="001325C8">
          <w:rPr>
            <w:rFonts w:ascii="Arial" w:hAnsi="Arial" w:cs="Arial"/>
            <w:rPrChange w:id="315" w:author="Microsoft Office User" w:date="2018-04-25T15:18:00Z">
              <w:rPr/>
            </w:rPrChange>
          </w:rPr>
          <w:t xml:space="preserve">past research demonstrating that Republicans and Democrats change their views substantially depending on the party of the president. </w:t>
        </w:r>
      </w:ins>
      <w:r w:rsidR="00B075F8" w:rsidRPr="001325C8">
        <w:rPr>
          <w:rFonts w:ascii="Arial" w:hAnsi="Arial" w:cs="Arial"/>
        </w:rPr>
        <w:br/>
        <w:t> </w:t>
      </w:r>
      <w:r w:rsidR="00B075F8" w:rsidRPr="00B075F8">
        <w:rPr>
          <w:rFonts w:ascii="Arial" w:hAnsi="Arial" w:cs="Arial"/>
        </w:rPr>
        <w:t xml:space="preserve">  </w:t>
      </w:r>
      <w:r w:rsidR="00B075F8" w:rsidRPr="00B075F8">
        <w:rPr>
          <w:rFonts w:ascii="Arial" w:hAnsi="Arial" w:cs="Arial"/>
        </w:rPr>
        <w:br/>
      </w:r>
      <w:del w:id="316" w:author="gaurav sood" w:date="2018-04-26T09:40:00Z">
        <w:r w:rsidR="00B075F8" w:rsidRPr="00B075F8" w:rsidDel="00FB7F35">
          <w:rPr>
            <w:rFonts w:ascii="Arial" w:hAnsi="Arial" w:cs="Arial"/>
          </w:rPr>
          <w:delText>As such, the news story you read in the middle of the survey was designed by the researchers</w:delText>
        </w:r>
        <w:r w:rsidR="00B075F8" w:rsidDel="00FB7F35">
          <w:rPr>
            <w:rFonts w:ascii="Arial" w:hAnsi="Arial" w:cs="Arial"/>
          </w:rPr>
          <w:delText xml:space="preserve"> based on real news articles published at </w:delText>
        </w:r>
        <w:r w:rsidR="00B075F8" w:rsidDel="00FB7F35">
          <w:rPr>
            <w:rFonts w:ascii="Arial" w:hAnsi="Arial" w:cs="Arial"/>
            <w:i/>
          </w:rPr>
          <w:delText>The Hill</w:delText>
        </w:r>
        <w:r w:rsidR="00B075F8" w:rsidDel="00FB7F35">
          <w:rPr>
            <w:rFonts w:ascii="Arial" w:hAnsi="Arial" w:cs="Arial"/>
          </w:rPr>
          <w:delText xml:space="preserve"> and </w:delText>
        </w:r>
        <w:r w:rsidR="00B075F8" w:rsidDel="00FB7F35">
          <w:rPr>
            <w:rFonts w:ascii="Arial" w:hAnsi="Arial" w:cs="Arial"/>
            <w:i/>
          </w:rPr>
          <w:delText>Business Insider</w:delText>
        </w:r>
        <w:r w:rsidR="00B075F8" w:rsidDel="00FB7F35">
          <w:rPr>
            <w:rFonts w:ascii="Arial" w:hAnsi="Arial" w:cs="Arial"/>
          </w:rPr>
          <w:delText xml:space="preserve"> </w:delText>
        </w:r>
        <w:r w:rsidR="00B63A1C" w:rsidDel="00FB7F35">
          <w:rPr>
            <w:rFonts w:ascii="Arial" w:hAnsi="Arial" w:cs="Arial"/>
          </w:rPr>
          <w:delText xml:space="preserve">and </w:delText>
        </w:r>
        <w:r w:rsidR="00B075F8" w:rsidDel="00FB7F35">
          <w:rPr>
            <w:rFonts w:ascii="Arial" w:hAnsi="Arial" w:cs="Arial"/>
          </w:rPr>
          <w:delText xml:space="preserve">using real data </w:delText>
        </w:r>
        <w:r w:rsidR="0053139E" w:rsidDel="00FB7F35">
          <w:rPr>
            <w:rFonts w:ascii="Arial" w:hAnsi="Arial" w:cs="Arial"/>
          </w:rPr>
          <w:delText xml:space="preserve">from CBS News and Gallup polls. These articles have been modified slightly from their original </w:delText>
        </w:r>
        <w:r w:rsidR="008C5988" w:rsidDel="00FB7F35">
          <w:rPr>
            <w:rFonts w:ascii="Arial" w:hAnsi="Arial" w:cs="Arial"/>
          </w:rPr>
          <w:delText>text</w:delText>
        </w:r>
        <w:r w:rsidR="0053139E" w:rsidDel="00FB7F35">
          <w:rPr>
            <w:rFonts w:ascii="Arial" w:hAnsi="Arial" w:cs="Arial"/>
          </w:rPr>
          <w:delText xml:space="preserve">. </w:delText>
        </w:r>
      </w:del>
    </w:p>
    <w:p w14:paraId="6BD8EE4E" w14:textId="71B0ABCF" w:rsidR="00E3368D" w:rsidRPr="00011A82" w:rsidDel="00FB7F35" w:rsidRDefault="00E3368D" w:rsidP="00011A82">
      <w:pPr>
        <w:jc w:val="both"/>
        <w:rPr>
          <w:del w:id="317" w:author="gaurav sood" w:date="2018-04-26T09:41:00Z"/>
          <w:rFonts w:ascii="Arial" w:hAnsi="Arial" w:cs="Arial"/>
        </w:rPr>
      </w:pPr>
    </w:p>
    <w:p w14:paraId="54A9BBCD" w14:textId="05872260" w:rsidR="00DB5FE3" w:rsidRDefault="00E3368D" w:rsidP="00011A82">
      <w:pPr>
        <w:jc w:val="both"/>
        <w:rPr>
          <w:ins w:id="318" w:author="gaurav sood" w:date="2018-04-26T09:41:00Z"/>
          <w:rFonts w:ascii="Arial" w:hAnsi="Arial" w:cs="Arial"/>
        </w:rPr>
      </w:pPr>
      <w:del w:id="319" w:author="gaurav sood" w:date="2018-04-26T09:41:00Z">
        <w:r w:rsidRPr="00011A82" w:rsidDel="00FB7F35">
          <w:rPr>
            <w:rFonts w:ascii="Arial" w:hAnsi="Arial" w:cs="Arial"/>
          </w:rPr>
          <w:delText xml:space="preserve">Thank you again for sharing your thoughts and opinions! </w:delText>
        </w:r>
      </w:del>
      <w:r w:rsidRPr="00011A82">
        <w:rPr>
          <w:rFonts w:ascii="Arial" w:hAnsi="Arial" w:cs="Arial"/>
        </w:rPr>
        <w:t>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w:t>
      </w:r>
      <w:del w:id="320" w:author="gaurav sood" w:date="2018-04-26T09:41:00Z">
        <w:r w:rsidRPr="00011A82" w:rsidDel="00FB7F35">
          <w:rPr>
            <w:rFonts w:ascii="Arial" w:hAnsi="Arial" w:cs="Arial"/>
          </w:rPr>
          <w:delText xml:space="preserve">Have a nice rest of the day. </w:delText>
        </w:r>
      </w:del>
    </w:p>
    <w:p w14:paraId="2C3E68B6" w14:textId="7143CB8E" w:rsidR="00FB7F35" w:rsidRDefault="00FB7F35" w:rsidP="00011A82">
      <w:pPr>
        <w:jc w:val="both"/>
        <w:rPr>
          <w:ins w:id="321" w:author="gaurav sood" w:date="2018-04-26T09:41:00Z"/>
          <w:rFonts w:ascii="Arial" w:hAnsi="Arial" w:cs="Arial"/>
        </w:rPr>
      </w:pPr>
    </w:p>
    <w:p w14:paraId="50E504B1" w14:textId="77777777" w:rsidR="00FB7F35" w:rsidRPr="00011A82" w:rsidRDefault="00FB7F35" w:rsidP="00011A82">
      <w:pPr>
        <w:jc w:val="both"/>
        <w:rPr>
          <w:rFonts w:ascii="Arial" w:hAnsi="Arial" w:cs="Arial"/>
        </w:rPr>
      </w:pPr>
    </w:p>
    <w:sectPr w:rsidR="00FB7F35" w:rsidRPr="00011A82" w:rsidSect="00C6029D">
      <w:footerReference w:type="even"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Microsoft Office User" w:date="2018-03-13T10:54:00Z" w:initials="Office">
    <w:p w14:paraId="2495BEA9" w14:textId="61693E8D" w:rsidR="00F11B55" w:rsidRDefault="00F11B55">
      <w:pPr>
        <w:pStyle w:val="CommentText"/>
      </w:pPr>
      <w:r>
        <w:rPr>
          <w:rStyle w:val="CommentReference"/>
        </w:rPr>
        <w:annotationRef/>
      </w:r>
      <w:r>
        <w:t xml:space="preserve">Ashley/others at YouGov – do you have a suggested format that would be better for these questions so that we’re not repeating the prompt each time? </w:t>
      </w:r>
    </w:p>
  </w:comment>
  <w:comment w:id="28" w:author="gaurav sood" w:date="2018-04-26T09:13:00Z" w:initials="gs">
    <w:p w14:paraId="42EA7B6F" w14:textId="7046B0B2" w:rsidR="006E05A5" w:rsidRDefault="006E05A5">
      <w:pPr>
        <w:pStyle w:val="CommentText"/>
      </w:pPr>
      <w:r>
        <w:rPr>
          <w:rStyle w:val="CommentReference"/>
        </w:rPr>
        <w:annotationRef/>
      </w:r>
      <w:r>
        <w:t xml:space="preserve">Having threat q. before we </w:t>
      </w:r>
      <w:r w:rsidR="0098683D">
        <w:t>likely</w:t>
      </w:r>
      <w:r>
        <w:t xml:space="preserve"> inflate numbers in pol. Interest.</w:t>
      </w:r>
      <w:r w:rsidR="001115EA">
        <w:t xml:space="preserve"> </w:t>
      </w:r>
      <w:proofErr w:type="gramStart"/>
      <w:r w:rsidR="001115EA">
        <w:t>Generally</w:t>
      </w:r>
      <w:proofErr w:type="gramEnd"/>
      <w:r w:rsidR="001115EA">
        <w:t xml:space="preserve"> MO is to start with </w:t>
      </w:r>
      <w:proofErr w:type="spellStart"/>
      <w:r w:rsidR="001115EA">
        <w:t>Polint</w:t>
      </w:r>
      <w:proofErr w:type="spellEnd"/>
      <w:r w:rsidR="001115EA">
        <w:t>.</w:t>
      </w:r>
      <w:r w:rsidR="008C590A">
        <w:t xml:space="preserve"> And perhaps even trust in Washington.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5BEA9" w15:done="0"/>
  <w15:commentEx w15:paraId="42EA7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5BEA9" w16cid:durableId="1E8B2371"/>
  <w16cid:commentId w16cid:paraId="42EA7B6F" w16cid:durableId="1E8C1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26D79" w14:textId="77777777" w:rsidR="003E4B05" w:rsidRDefault="003E4B05" w:rsidP="00C6029D">
      <w:r>
        <w:separator/>
      </w:r>
    </w:p>
  </w:endnote>
  <w:endnote w:type="continuationSeparator" w:id="0">
    <w:p w14:paraId="2AD01A64" w14:textId="77777777" w:rsidR="003E4B05" w:rsidRDefault="003E4B05"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17BC" w14:textId="77777777" w:rsidR="00F11B55" w:rsidRDefault="00F11B55"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F11B55" w:rsidRDefault="00F11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0D82" w14:textId="77777777" w:rsidR="00F11B55" w:rsidRPr="00C6029D" w:rsidRDefault="00F11B55"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14234C">
      <w:rPr>
        <w:rStyle w:val="PageNumber"/>
        <w:rFonts w:ascii="Arial" w:hAnsi="Arial" w:cs="Arial"/>
        <w:noProof/>
      </w:rPr>
      <w:t>11</w:t>
    </w:r>
    <w:r w:rsidRPr="00C6029D">
      <w:rPr>
        <w:rStyle w:val="PageNumber"/>
        <w:rFonts w:ascii="Arial" w:hAnsi="Arial" w:cs="Arial"/>
      </w:rPr>
      <w:fldChar w:fldCharType="end"/>
    </w:r>
  </w:p>
  <w:p w14:paraId="046501CF" w14:textId="77777777" w:rsidR="00F11B55" w:rsidRPr="00C6029D" w:rsidRDefault="00F11B55">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202E5" w14:textId="77777777" w:rsidR="003E4B05" w:rsidRDefault="003E4B05" w:rsidP="00C6029D">
      <w:r>
        <w:separator/>
      </w:r>
    </w:p>
  </w:footnote>
  <w:footnote w:type="continuationSeparator" w:id="0">
    <w:p w14:paraId="1DDBD005" w14:textId="77777777" w:rsidR="003E4B05" w:rsidRDefault="003E4B05" w:rsidP="00C60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13227"/>
    <w:multiLevelType w:val="hybridMultilevel"/>
    <w:tmpl w:val="A412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6"/>
  </w:num>
  <w:num w:numId="5">
    <w:abstractNumId w:val="9"/>
  </w:num>
  <w:num w:numId="6">
    <w:abstractNumId w:val="14"/>
  </w:num>
  <w:num w:numId="7">
    <w:abstractNumId w:val="13"/>
  </w:num>
  <w:num w:numId="8">
    <w:abstractNumId w:val="1"/>
  </w:num>
  <w:num w:numId="9">
    <w:abstractNumId w:val="4"/>
  </w:num>
  <w:num w:numId="10">
    <w:abstractNumId w:val="12"/>
  </w:num>
  <w:num w:numId="11">
    <w:abstractNumId w:val="3"/>
  </w:num>
  <w:num w:numId="12">
    <w:abstractNumId w:val="5"/>
  </w:num>
  <w:num w:numId="13">
    <w:abstractNumId w:val="7"/>
  </w:num>
  <w:num w:numId="14">
    <w:abstractNumId w:val="2"/>
  </w:num>
  <w:num w:numId="15">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rav sood">
    <w15:presenceInfo w15:providerId="Windows Live" w15:userId="cb5087f3b7eefd2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30BF"/>
    <w:rsid w:val="000539E3"/>
    <w:rsid w:val="00055221"/>
    <w:rsid w:val="00057240"/>
    <w:rsid w:val="000618C4"/>
    <w:rsid w:val="00063665"/>
    <w:rsid w:val="00073C1B"/>
    <w:rsid w:val="000742CF"/>
    <w:rsid w:val="00076742"/>
    <w:rsid w:val="000848C3"/>
    <w:rsid w:val="00084947"/>
    <w:rsid w:val="0009076B"/>
    <w:rsid w:val="000A0031"/>
    <w:rsid w:val="000A4DC1"/>
    <w:rsid w:val="000A681E"/>
    <w:rsid w:val="000B0344"/>
    <w:rsid w:val="000B12AC"/>
    <w:rsid w:val="000B26A1"/>
    <w:rsid w:val="000B4102"/>
    <w:rsid w:val="000C012F"/>
    <w:rsid w:val="000C03E9"/>
    <w:rsid w:val="000C098D"/>
    <w:rsid w:val="000C2E2D"/>
    <w:rsid w:val="000C38D0"/>
    <w:rsid w:val="000C4551"/>
    <w:rsid w:val="000C4BA4"/>
    <w:rsid w:val="000C774C"/>
    <w:rsid w:val="000D0D04"/>
    <w:rsid w:val="000D6300"/>
    <w:rsid w:val="000E065B"/>
    <w:rsid w:val="000E19EE"/>
    <w:rsid w:val="000E36A6"/>
    <w:rsid w:val="000F2163"/>
    <w:rsid w:val="000F5C4E"/>
    <w:rsid w:val="001032BA"/>
    <w:rsid w:val="00103AA7"/>
    <w:rsid w:val="001112BF"/>
    <w:rsid w:val="001115EA"/>
    <w:rsid w:val="00122CCF"/>
    <w:rsid w:val="00127936"/>
    <w:rsid w:val="00127AB2"/>
    <w:rsid w:val="00131F07"/>
    <w:rsid w:val="00132559"/>
    <w:rsid w:val="001325C8"/>
    <w:rsid w:val="001422B0"/>
    <w:rsid w:val="0014234C"/>
    <w:rsid w:val="0014236A"/>
    <w:rsid w:val="00145135"/>
    <w:rsid w:val="001534EE"/>
    <w:rsid w:val="00154374"/>
    <w:rsid w:val="00155EC9"/>
    <w:rsid w:val="001607B3"/>
    <w:rsid w:val="00163BA9"/>
    <w:rsid w:val="001665E4"/>
    <w:rsid w:val="001678D8"/>
    <w:rsid w:val="0018146B"/>
    <w:rsid w:val="00183E02"/>
    <w:rsid w:val="001939C0"/>
    <w:rsid w:val="001A021E"/>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2480F"/>
    <w:rsid w:val="00230648"/>
    <w:rsid w:val="00231940"/>
    <w:rsid w:val="00237D1A"/>
    <w:rsid w:val="002511B9"/>
    <w:rsid w:val="00274CD7"/>
    <w:rsid w:val="00275B86"/>
    <w:rsid w:val="00276DE9"/>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D35DE"/>
    <w:rsid w:val="002E36B3"/>
    <w:rsid w:val="002E678B"/>
    <w:rsid w:val="002E6B8C"/>
    <w:rsid w:val="002F0D0E"/>
    <w:rsid w:val="002F332D"/>
    <w:rsid w:val="002F46E3"/>
    <w:rsid w:val="002F57F7"/>
    <w:rsid w:val="002F582A"/>
    <w:rsid w:val="003024A9"/>
    <w:rsid w:val="003029BC"/>
    <w:rsid w:val="003133A5"/>
    <w:rsid w:val="003150D3"/>
    <w:rsid w:val="003150F6"/>
    <w:rsid w:val="00321927"/>
    <w:rsid w:val="00322865"/>
    <w:rsid w:val="00330F9B"/>
    <w:rsid w:val="00343A54"/>
    <w:rsid w:val="003445E5"/>
    <w:rsid w:val="003500DC"/>
    <w:rsid w:val="00351691"/>
    <w:rsid w:val="003616A8"/>
    <w:rsid w:val="00363E5D"/>
    <w:rsid w:val="00364FB1"/>
    <w:rsid w:val="00367B1D"/>
    <w:rsid w:val="00375DA3"/>
    <w:rsid w:val="00380FFD"/>
    <w:rsid w:val="0038177D"/>
    <w:rsid w:val="00384757"/>
    <w:rsid w:val="0038776F"/>
    <w:rsid w:val="00395C47"/>
    <w:rsid w:val="003A0AE5"/>
    <w:rsid w:val="003A0E96"/>
    <w:rsid w:val="003A5322"/>
    <w:rsid w:val="003A7523"/>
    <w:rsid w:val="003C0812"/>
    <w:rsid w:val="003C1EC6"/>
    <w:rsid w:val="003C2F08"/>
    <w:rsid w:val="003C30A1"/>
    <w:rsid w:val="003C69FB"/>
    <w:rsid w:val="003D09C2"/>
    <w:rsid w:val="003D5ECE"/>
    <w:rsid w:val="003D6E22"/>
    <w:rsid w:val="003E2C6C"/>
    <w:rsid w:val="003E4B05"/>
    <w:rsid w:val="003E60E3"/>
    <w:rsid w:val="003F1552"/>
    <w:rsid w:val="003F7590"/>
    <w:rsid w:val="0040192B"/>
    <w:rsid w:val="00405386"/>
    <w:rsid w:val="00413E2F"/>
    <w:rsid w:val="00421465"/>
    <w:rsid w:val="00422429"/>
    <w:rsid w:val="00422AAF"/>
    <w:rsid w:val="00426C57"/>
    <w:rsid w:val="00430BA1"/>
    <w:rsid w:val="00431E8D"/>
    <w:rsid w:val="0043244D"/>
    <w:rsid w:val="0043465F"/>
    <w:rsid w:val="00441157"/>
    <w:rsid w:val="00441443"/>
    <w:rsid w:val="0044197E"/>
    <w:rsid w:val="0045081F"/>
    <w:rsid w:val="00450AA5"/>
    <w:rsid w:val="00452101"/>
    <w:rsid w:val="00454457"/>
    <w:rsid w:val="004549EC"/>
    <w:rsid w:val="004555B5"/>
    <w:rsid w:val="00460972"/>
    <w:rsid w:val="0046784F"/>
    <w:rsid w:val="004824DD"/>
    <w:rsid w:val="00487FD3"/>
    <w:rsid w:val="004904CD"/>
    <w:rsid w:val="004971CD"/>
    <w:rsid w:val="004B1383"/>
    <w:rsid w:val="004C1908"/>
    <w:rsid w:val="004C6368"/>
    <w:rsid w:val="004D062B"/>
    <w:rsid w:val="004D1C17"/>
    <w:rsid w:val="004D3B07"/>
    <w:rsid w:val="004E3901"/>
    <w:rsid w:val="004E6BAF"/>
    <w:rsid w:val="004F0645"/>
    <w:rsid w:val="004F16A4"/>
    <w:rsid w:val="004F34A6"/>
    <w:rsid w:val="00503353"/>
    <w:rsid w:val="00510937"/>
    <w:rsid w:val="00511AEF"/>
    <w:rsid w:val="0051217E"/>
    <w:rsid w:val="0051448F"/>
    <w:rsid w:val="0053139E"/>
    <w:rsid w:val="00533E28"/>
    <w:rsid w:val="005343D1"/>
    <w:rsid w:val="00535F67"/>
    <w:rsid w:val="00537191"/>
    <w:rsid w:val="00540B28"/>
    <w:rsid w:val="00544051"/>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B1A06"/>
    <w:rsid w:val="005B2BF7"/>
    <w:rsid w:val="005B6A34"/>
    <w:rsid w:val="005B6DC6"/>
    <w:rsid w:val="005D1471"/>
    <w:rsid w:val="005D385C"/>
    <w:rsid w:val="005D5DFC"/>
    <w:rsid w:val="005D704E"/>
    <w:rsid w:val="005F2717"/>
    <w:rsid w:val="00602F84"/>
    <w:rsid w:val="00607620"/>
    <w:rsid w:val="0060776E"/>
    <w:rsid w:val="006108FC"/>
    <w:rsid w:val="00615561"/>
    <w:rsid w:val="0061609E"/>
    <w:rsid w:val="006171D5"/>
    <w:rsid w:val="0061770B"/>
    <w:rsid w:val="00617BEF"/>
    <w:rsid w:val="00625778"/>
    <w:rsid w:val="006326CE"/>
    <w:rsid w:val="00634039"/>
    <w:rsid w:val="006348BD"/>
    <w:rsid w:val="006434C0"/>
    <w:rsid w:val="006622D5"/>
    <w:rsid w:val="00663B35"/>
    <w:rsid w:val="0067535D"/>
    <w:rsid w:val="006837C7"/>
    <w:rsid w:val="0068534D"/>
    <w:rsid w:val="0068595A"/>
    <w:rsid w:val="00685D13"/>
    <w:rsid w:val="00686EEB"/>
    <w:rsid w:val="00690539"/>
    <w:rsid w:val="00693BA7"/>
    <w:rsid w:val="00694DCC"/>
    <w:rsid w:val="00696256"/>
    <w:rsid w:val="006A28FA"/>
    <w:rsid w:val="006B63DB"/>
    <w:rsid w:val="006C301E"/>
    <w:rsid w:val="006C481B"/>
    <w:rsid w:val="006C5AC4"/>
    <w:rsid w:val="006D6302"/>
    <w:rsid w:val="006D667B"/>
    <w:rsid w:val="006E05A5"/>
    <w:rsid w:val="006E5281"/>
    <w:rsid w:val="006E65B6"/>
    <w:rsid w:val="006E7085"/>
    <w:rsid w:val="006E759C"/>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19"/>
    <w:rsid w:val="0075619B"/>
    <w:rsid w:val="007628A5"/>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E7A12"/>
    <w:rsid w:val="007F0370"/>
    <w:rsid w:val="007F3235"/>
    <w:rsid w:val="007F361D"/>
    <w:rsid w:val="007F535A"/>
    <w:rsid w:val="007F5F1C"/>
    <w:rsid w:val="00800DDD"/>
    <w:rsid w:val="00813363"/>
    <w:rsid w:val="00815594"/>
    <w:rsid w:val="00821D4C"/>
    <w:rsid w:val="00822D3D"/>
    <w:rsid w:val="0082404F"/>
    <w:rsid w:val="0082684E"/>
    <w:rsid w:val="00830314"/>
    <w:rsid w:val="008303F4"/>
    <w:rsid w:val="008316E6"/>
    <w:rsid w:val="0083216F"/>
    <w:rsid w:val="00844279"/>
    <w:rsid w:val="00845151"/>
    <w:rsid w:val="00846CC3"/>
    <w:rsid w:val="0086080F"/>
    <w:rsid w:val="00864CAA"/>
    <w:rsid w:val="00873697"/>
    <w:rsid w:val="0087532C"/>
    <w:rsid w:val="00876534"/>
    <w:rsid w:val="0087668B"/>
    <w:rsid w:val="008774C3"/>
    <w:rsid w:val="008835CD"/>
    <w:rsid w:val="00885F5C"/>
    <w:rsid w:val="008908B3"/>
    <w:rsid w:val="00896AA9"/>
    <w:rsid w:val="008976EB"/>
    <w:rsid w:val="00897C19"/>
    <w:rsid w:val="008A1261"/>
    <w:rsid w:val="008A1730"/>
    <w:rsid w:val="008A681C"/>
    <w:rsid w:val="008B25E3"/>
    <w:rsid w:val="008B6460"/>
    <w:rsid w:val="008C0CD9"/>
    <w:rsid w:val="008C590A"/>
    <w:rsid w:val="008C5988"/>
    <w:rsid w:val="008D0DDA"/>
    <w:rsid w:val="008D5D9C"/>
    <w:rsid w:val="008E0079"/>
    <w:rsid w:val="008E3E38"/>
    <w:rsid w:val="008E5562"/>
    <w:rsid w:val="008E7035"/>
    <w:rsid w:val="008E7E33"/>
    <w:rsid w:val="008F73B8"/>
    <w:rsid w:val="00907672"/>
    <w:rsid w:val="00916384"/>
    <w:rsid w:val="0093531C"/>
    <w:rsid w:val="00940249"/>
    <w:rsid w:val="009419DD"/>
    <w:rsid w:val="00941D20"/>
    <w:rsid w:val="00943FC1"/>
    <w:rsid w:val="00946FAE"/>
    <w:rsid w:val="009527E0"/>
    <w:rsid w:val="009571C3"/>
    <w:rsid w:val="00975CE8"/>
    <w:rsid w:val="0098683D"/>
    <w:rsid w:val="00993E49"/>
    <w:rsid w:val="00994A3C"/>
    <w:rsid w:val="009A2E2E"/>
    <w:rsid w:val="009B75C5"/>
    <w:rsid w:val="009C178D"/>
    <w:rsid w:val="009D07F7"/>
    <w:rsid w:val="009D5C06"/>
    <w:rsid w:val="009E1461"/>
    <w:rsid w:val="009E3672"/>
    <w:rsid w:val="009E75AF"/>
    <w:rsid w:val="009F4CCE"/>
    <w:rsid w:val="009F50F0"/>
    <w:rsid w:val="009F70CE"/>
    <w:rsid w:val="00A011FA"/>
    <w:rsid w:val="00A029CE"/>
    <w:rsid w:val="00A0617F"/>
    <w:rsid w:val="00A16FDA"/>
    <w:rsid w:val="00A2209C"/>
    <w:rsid w:val="00A24782"/>
    <w:rsid w:val="00A24D60"/>
    <w:rsid w:val="00A2782F"/>
    <w:rsid w:val="00A31B27"/>
    <w:rsid w:val="00A324A3"/>
    <w:rsid w:val="00A43D07"/>
    <w:rsid w:val="00A53465"/>
    <w:rsid w:val="00A54549"/>
    <w:rsid w:val="00A56C40"/>
    <w:rsid w:val="00A72013"/>
    <w:rsid w:val="00A73578"/>
    <w:rsid w:val="00A7681B"/>
    <w:rsid w:val="00A90098"/>
    <w:rsid w:val="00A9067B"/>
    <w:rsid w:val="00A92592"/>
    <w:rsid w:val="00AB120C"/>
    <w:rsid w:val="00AB1D0B"/>
    <w:rsid w:val="00AB3159"/>
    <w:rsid w:val="00AB4994"/>
    <w:rsid w:val="00AB55B7"/>
    <w:rsid w:val="00AC0362"/>
    <w:rsid w:val="00AC5D12"/>
    <w:rsid w:val="00AD0C64"/>
    <w:rsid w:val="00AD125A"/>
    <w:rsid w:val="00AD3E83"/>
    <w:rsid w:val="00AD5F42"/>
    <w:rsid w:val="00AD7A9B"/>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65028"/>
    <w:rsid w:val="00B72021"/>
    <w:rsid w:val="00B76564"/>
    <w:rsid w:val="00B85C74"/>
    <w:rsid w:val="00B91651"/>
    <w:rsid w:val="00B93D66"/>
    <w:rsid w:val="00B95E30"/>
    <w:rsid w:val="00B9739C"/>
    <w:rsid w:val="00BA154F"/>
    <w:rsid w:val="00BA4771"/>
    <w:rsid w:val="00BB04B2"/>
    <w:rsid w:val="00BB2CAE"/>
    <w:rsid w:val="00BB2D73"/>
    <w:rsid w:val="00BB4E97"/>
    <w:rsid w:val="00BB58DD"/>
    <w:rsid w:val="00BC3CE9"/>
    <w:rsid w:val="00BC50BF"/>
    <w:rsid w:val="00BD0AFF"/>
    <w:rsid w:val="00BD24E7"/>
    <w:rsid w:val="00BE590C"/>
    <w:rsid w:val="00BE7A9E"/>
    <w:rsid w:val="00BE7E16"/>
    <w:rsid w:val="00BF0325"/>
    <w:rsid w:val="00BF2687"/>
    <w:rsid w:val="00BF48DF"/>
    <w:rsid w:val="00BF5D04"/>
    <w:rsid w:val="00C04831"/>
    <w:rsid w:val="00C10562"/>
    <w:rsid w:val="00C1218A"/>
    <w:rsid w:val="00C139D6"/>
    <w:rsid w:val="00C15549"/>
    <w:rsid w:val="00C2224D"/>
    <w:rsid w:val="00C27CA2"/>
    <w:rsid w:val="00C350DC"/>
    <w:rsid w:val="00C37A18"/>
    <w:rsid w:val="00C4384B"/>
    <w:rsid w:val="00C51D9A"/>
    <w:rsid w:val="00C5276B"/>
    <w:rsid w:val="00C528FC"/>
    <w:rsid w:val="00C5354E"/>
    <w:rsid w:val="00C53666"/>
    <w:rsid w:val="00C57D91"/>
    <w:rsid w:val="00C6029D"/>
    <w:rsid w:val="00C6101C"/>
    <w:rsid w:val="00C61A73"/>
    <w:rsid w:val="00C70240"/>
    <w:rsid w:val="00C76EB1"/>
    <w:rsid w:val="00C80E54"/>
    <w:rsid w:val="00C825C9"/>
    <w:rsid w:val="00C874A1"/>
    <w:rsid w:val="00C92A34"/>
    <w:rsid w:val="00C97B25"/>
    <w:rsid w:val="00CA18DD"/>
    <w:rsid w:val="00CA72C4"/>
    <w:rsid w:val="00CA7751"/>
    <w:rsid w:val="00CB1C85"/>
    <w:rsid w:val="00CB6BE8"/>
    <w:rsid w:val="00CB6EFD"/>
    <w:rsid w:val="00CD12A5"/>
    <w:rsid w:val="00CD1648"/>
    <w:rsid w:val="00CD2348"/>
    <w:rsid w:val="00CD2A1D"/>
    <w:rsid w:val="00CD2E56"/>
    <w:rsid w:val="00CD2F2E"/>
    <w:rsid w:val="00CD4EB8"/>
    <w:rsid w:val="00CD672C"/>
    <w:rsid w:val="00CE030B"/>
    <w:rsid w:val="00CE70B4"/>
    <w:rsid w:val="00CF0EDE"/>
    <w:rsid w:val="00CF1378"/>
    <w:rsid w:val="00CF1B19"/>
    <w:rsid w:val="00CF21F2"/>
    <w:rsid w:val="00CF6497"/>
    <w:rsid w:val="00D003BC"/>
    <w:rsid w:val="00D01E57"/>
    <w:rsid w:val="00D03BA4"/>
    <w:rsid w:val="00D04BEF"/>
    <w:rsid w:val="00D05758"/>
    <w:rsid w:val="00D05C73"/>
    <w:rsid w:val="00D10580"/>
    <w:rsid w:val="00D1703B"/>
    <w:rsid w:val="00D22FC3"/>
    <w:rsid w:val="00D2341F"/>
    <w:rsid w:val="00D25230"/>
    <w:rsid w:val="00D25235"/>
    <w:rsid w:val="00D301D9"/>
    <w:rsid w:val="00D42DFB"/>
    <w:rsid w:val="00D466D1"/>
    <w:rsid w:val="00D55F6D"/>
    <w:rsid w:val="00D57C7D"/>
    <w:rsid w:val="00D6644F"/>
    <w:rsid w:val="00D70A87"/>
    <w:rsid w:val="00D730AC"/>
    <w:rsid w:val="00D76BDA"/>
    <w:rsid w:val="00D8560E"/>
    <w:rsid w:val="00D87BB2"/>
    <w:rsid w:val="00D9018B"/>
    <w:rsid w:val="00D93EF6"/>
    <w:rsid w:val="00DA1A46"/>
    <w:rsid w:val="00DA5094"/>
    <w:rsid w:val="00DB3DF6"/>
    <w:rsid w:val="00DB3FD3"/>
    <w:rsid w:val="00DB4C16"/>
    <w:rsid w:val="00DB5FE3"/>
    <w:rsid w:val="00DD5070"/>
    <w:rsid w:val="00DD73A4"/>
    <w:rsid w:val="00DD79B9"/>
    <w:rsid w:val="00DE13FD"/>
    <w:rsid w:val="00DE3287"/>
    <w:rsid w:val="00DE4720"/>
    <w:rsid w:val="00DF0BBA"/>
    <w:rsid w:val="00DF622A"/>
    <w:rsid w:val="00E02262"/>
    <w:rsid w:val="00E02AA1"/>
    <w:rsid w:val="00E02BCA"/>
    <w:rsid w:val="00E02E73"/>
    <w:rsid w:val="00E04660"/>
    <w:rsid w:val="00E056CE"/>
    <w:rsid w:val="00E10A37"/>
    <w:rsid w:val="00E117E6"/>
    <w:rsid w:val="00E17300"/>
    <w:rsid w:val="00E247CC"/>
    <w:rsid w:val="00E25A6C"/>
    <w:rsid w:val="00E3368D"/>
    <w:rsid w:val="00E41E24"/>
    <w:rsid w:val="00E44CE2"/>
    <w:rsid w:val="00E5341A"/>
    <w:rsid w:val="00E64713"/>
    <w:rsid w:val="00E74C69"/>
    <w:rsid w:val="00E75F00"/>
    <w:rsid w:val="00E76848"/>
    <w:rsid w:val="00E864EE"/>
    <w:rsid w:val="00E9127B"/>
    <w:rsid w:val="00E93384"/>
    <w:rsid w:val="00EA1EF9"/>
    <w:rsid w:val="00EB043D"/>
    <w:rsid w:val="00EB3BBC"/>
    <w:rsid w:val="00ED3396"/>
    <w:rsid w:val="00ED5444"/>
    <w:rsid w:val="00ED713F"/>
    <w:rsid w:val="00ED7C22"/>
    <w:rsid w:val="00EE0A9D"/>
    <w:rsid w:val="00EE46FA"/>
    <w:rsid w:val="00EE5A6E"/>
    <w:rsid w:val="00EE7145"/>
    <w:rsid w:val="00EF52B2"/>
    <w:rsid w:val="00F11B55"/>
    <w:rsid w:val="00F22AD5"/>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B7F35"/>
    <w:rsid w:val="00FC0187"/>
    <w:rsid w:val="00FC2C01"/>
    <w:rsid w:val="00FC2D13"/>
    <w:rsid w:val="00FC304C"/>
    <w:rsid w:val="00FC528E"/>
    <w:rsid w:val="00FC6B26"/>
    <w:rsid w:val="00FD03AD"/>
    <w:rsid w:val="00FE13CB"/>
    <w:rsid w:val="00FE36BE"/>
    <w:rsid w:val="00FE5157"/>
    <w:rsid w:val="00FE62CD"/>
    <w:rsid w:val="00FF0666"/>
    <w:rsid w:val="00FF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0252D024-E8A7-46E3-9F80-A6A12960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 w:type="paragraph" w:styleId="Revision">
    <w:name w:val="Revision"/>
    <w:hidden/>
    <w:uiPriority w:val="99"/>
    <w:semiHidden/>
    <w:rsid w:val="00C92A3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03809933">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324966113">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D7CB78-5BEF-43B3-A8CA-4BB1549E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11</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gaurav sood</cp:lastModifiedBy>
  <cp:revision>63</cp:revision>
  <cp:lastPrinted>2018-03-13T01:28:00Z</cp:lastPrinted>
  <dcterms:created xsi:type="dcterms:W3CDTF">2018-04-25T19:31:00Z</dcterms:created>
  <dcterms:modified xsi:type="dcterms:W3CDTF">2018-04-26T15:06:00Z</dcterms:modified>
</cp:coreProperties>
</file>