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8228" w14:textId="18E98C84" w:rsidR="00046901" w:rsidRPr="00B41974" w:rsidRDefault="00046901" w:rsidP="00046901">
      <w:pPr>
        <w:rPr>
          <w:rFonts w:ascii="Futura Medium" w:hAnsi="Futura Medium"/>
          <w:color w:val="000000" w:themeColor="text1"/>
          <w:sz w:val="16"/>
          <w:szCs w:val="16"/>
        </w:rPr>
      </w:pPr>
    </w:p>
    <w:p w14:paraId="08C8C1CA" w14:textId="44179AC4" w:rsidR="00AA7283" w:rsidRPr="00B41974" w:rsidRDefault="00AA7283" w:rsidP="003A058D">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79744" behindDoc="0" locked="0" layoutInCell="1" allowOverlap="1" wp14:anchorId="296BC730" wp14:editId="0451F67C">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52FCBBD3" w14:textId="2E518025" w:rsidR="006543F7" w:rsidRPr="00B41974" w:rsidRDefault="00046901" w:rsidP="00006AC1">
      <w:pPr>
        <w:rPr>
          <w:rFonts w:ascii="Futura Medium" w:hAnsi="Futura Medium"/>
          <w:color w:val="000000" w:themeColor="text1"/>
          <w:sz w:val="36"/>
          <w:szCs w:val="36"/>
        </w:rPr>
      </w:pPr>
      <w:r w:rsidRPr="00B41974">
        <w:rPr>
          <w:rFonts w:ascii="Futura Medium" w:hAnsi="Futura Medium"/>
          <w:color w:val="000000" w:themeColor="text1"/>
          <w:sz w:val="36"/>
          <w:szCs w:val="36"/>
        </w:rPr>
        <w:t xml:space="preserve">Poll: </w:t>
      </w:r>
      <w:r w:rsidR="00FE52C8" w:rsidRPr="00B41974">
        <w:rPr>
          <w:rFonts w:ascii="Futura Medium" w:hAnsi="Futura Medium"/>
          <w:color w:val="000000" w:themeColor="text1"/>
          <w:sz w:val="36"/>
          <w:szCs w:val="36"/>
        </w:rPr>
        <w:t>Nearly half of Americans think the economy is doing well</w:t>
      </w:r>
    </w:p>
    <w:p w14:paraId="3FE9E3A5" w14:textId="78FA69BD" w:rsidR="0043198E" w:rsidRPr="00B41974" w:rsidRDefault="0043198E" w:rsidP="00046901">
      <w:pPr>
        <w:rPr>
          <w:color w:val="000000" w:themeColor="text1"/>
        </w:rPr>
      </w:pPr>
    </w:p>
    <w:p w14:paraId="0F7C9AAA" w14:textId="09CE8FD1"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00FD25CD">
        <w:rPr>
          <w:rFonts w:ascii="Futura Medium" w:hAnsi="Futura Medium"/>
          <w:color w:val="000000" w:themeColor="text1"/>
          <w:sz w:val="22"/>
          <w:szCs w:val="22"/>
        </w:rPr>
        <w:t>April 30</w:t>
      </w:r>
      <w:r w:rsidRPr="00006AC1">
        <w:rPr>
          <w:rFonts w:ascii="Futura Medium" w:hAnsi="Futura Medium"/>
          <w:color w:val="000000" w:themeColor="text1"/>
          <w:sz w:val="22"/>
          <w:szCs w:val="22"/>
        </w:rPr>
        <w:t>, 2018, 7:37 AM</w:t>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70FD183D" w:rsidR="00046901" w:rsidRPr="00103644" w:rsidRDefault="002C6ECB" w:rsidP="0043198E">
      <w:pPr>
        <w:rPr>
          <w:rFonts w:ascii="Arial" w:hAnsi="Arial" w:cs="Arial"/>
          <w:color w:val="000000" w:themeColor="text1"/>
          <w:sz w:val="23"/>
          <w:szCs w:val="23"/>
        </w:rPr>
      </w:pPr>
      <w:ins w:id="0" w:author="gaurav sood" w:date="2018-04-30T12:22:00Z">
        <w:r w:rsidRPr="002C6ECB">
          <w:rPr>
            <w:rFonts w:ascii="Arial" w:hAnsi="Arial" w:cs="Arial"/>
            <w:color w:val="000000" w:themeColor="text1"/>
            <w:sz w:val="23"/>
            <w:szCs w:val="23"/>
          </w:rPr>
          <w:t xml:space="preserve">A shade less than half of Americans believe that the economy is doing well under President Trump, a new poll shows. </w:t>
        </w:r>
      </w:ins>
      <w:del w:id="1" w:author="gaurav sood" w:date="2018-04-30T12:22:00Z">
        <w:r w:rsidR="00046901" w:rsidRPr="00103644" w:rsidDel="002C6ECB">
          <w:rPr>
            <w:rFonts w:ascii="Arial" w:hAnsi="Arial" w:cs="Arial"/>
            <w:color w:val="000000" w:themeColor="text1"/>
            <w:sz w:val="23"/>
            <w:szCs w:val="23"/>
          </w:rPr>
          <w:delText>Just less than half of Americans believe the economy is doing well under President Trump, a new poll shows.</w:delText>
        </w:r>
      </w:del>
      <w:r w:rsidR="00046901" w:rsidRPr="00103644">
        <w:rPr>
          <w:rFonts w:ascii="Arial" w:hAnsi="Arial" w:cs="Arial"/>
          <w:color w:val="000000" w:themeColor="text1"/>
          <w:sz w:val="23"/>
          <w:szCs w:val="23"/>
        </w:rPr>
        <w:t xml:space="preserve"> </w:t>
      </w:r>
    </w:p>
    <w:p w14:paraId="3C676878" w14:textId="5F5895FC" w:rsidR="00046901" w:rsidRPr="00103644" w:rsidRDefault="00046901" w:rsidP="0043198E">
      <w:pPr>
        <w:rPr>
          <w:rFonts w:ascii="Arial" w:hAnsi="Arial" w:cs="Arial"/>
          <w:color w:val="000000" w:themeColor="text1"/>
          <w:sz w:val="23"/>
          <w:szCs w:val="23"/>
        </w:rPr>
      </w:pPr>
    </w:p>
    <w:p w14:paraId="661FA945" w14:textId="1C1DF05C" w:rsidR="00046901" w:rsidRPr="00103644" w:rsidRDefault="00046901" w:rsidP="0043198E">
      <w:pPr>
        <w:rPr>
          <w:rFonts w:ascii="Arial" w:hAnsi="Arial" w:cs="Arial"/>
          <w:color w:val="000000" w:themeColor="text1"/>
          <w:sz w:val="23"/>
          <w:szCs w:val="23"/>
        </w:rPr>
      </w:pPr>
      <w:r w:rsidRPr="00103644">
        <w:rPr>
          <w:rFonts w:ascii="Arial" w:hAnsi="Arial" w:cs="Arial"/>
          <w:color w:val="000000" w:themeColor="text1"/>
          <w:sz w:val="23"/>
          <w:szCs w:val="23"/>
        </w:rPr>
        <w:t xml:space="preserve">A CBS News Poll, released Sunday, found that 48 percent of Americans say the country is doing well economically, compared to 22 percent who say it’s doing poorly. Another 30 percent said it is neither doing well </w:t>
      </w:r>
      <w:ins w:id="2" w:author="gaurav sood" w:date="2018-04-30T12:25:00Z">
        <w:r w:rsidR="009A3294">
          <w:rPr>
            <w:rFonts w:ascii="Arial" w:hAnsi="Arial" w:cs="Arial"/>
            <w:color w:val="000000" w:themeColor="text1"/>
            <w:sz w:val="23"/>
            <w:szCs w:val="23"/>
          </w:rPr>
          <w:t>n</w:t>
        </w:r>
      </w:ins>
      <w:bookmarkStart w:id="3" w:name="_GoBack"/>
      <w:bookmarkEnd w:id="3"/>
      <w:r w:rsidRPr="00103644">
        <w:rPr>
          <w:rFonts w:ascii="Arial" w:hAnsi="Arial" w:cs="Arial"/>
          <w:color w:val="000000" w:themeColor="text1"/>
          <w:sz w:val="23"/>
          <w:szCs w:val="23"/>
        </w:rPr>
        <w:t xml:space="preserve">or poorly, according to </w:t>
      </w:r>
      <w:r w:rsidR="001B1454" w:rsidRPr="00103644">
        <w:rPr>
          <w:rFonts w:ascii="Arial" w:hAnsi="Arial" w:cs="Arial"/>
          <w:color w:val="000000" w:themeColor="text1"/>
          <w:sz w:val="23"/>
          <w:szCs w:val="23"/>
        </w:rPr>
        <w:t>the poll</w:t>
      </w:r>
      <w:r w:rsidR="00AA59E5" w:rsidRPr="00103644">
        <w:rPr>
          <w:rFonts w:ascii="Arial" w:hAnsi="Arial" w:cs="Arial"/>
          <w:color w:val="000000" w:themeColor="text1"/>
          <w:sz w:val="23"/>
          <w:szCs w:val="23"/>
        </w:rPr>
        <w:t>.</w:t>
      </w:r>
    </w:p>
    <w:p w14:paraId="5147F28D" w14:textId="7A76E545" w:rsidR="00AA59E5" w:rsidRPr="00103644" w:rsidRDefault="00AA59E5" w:rsidP="0043198E">
      <w:pPr>
        <w:rPr>
          <w:rFonts w:ascii="Arial" w:hAnsi="Arial" w:cs="Arial"/>
          <w:color w:val="000000" w:themeColor="text1"/>
          <w:sz w:val="23"/>
          <w:szCs w:val="23"/>
        </w:rPr>
      </w:pPr>
      <w:r w:rsidRPr="00103644">
        <w:rPr>
          <w:rFonts w:ascii="Arial" w:hAnsi="Arial" w:cs="Arial"/>
          <w:noProof/>
          <w:color w:val="000000" w:themeColor="text1"/>
          <w:sz w:val="23"/>
          <w:szCs w:val="23"/>
        </w:rPr>
        <mc:AlternateContent>
          <mc:Choice Requires="wpg">
            <w:drawing>
              <wp:anchor distT="0" distB="0" distL="114300" distR="114300" simplePos="0" relativeHeight="251660288" behindDoc="0" locked="0" layoutInCell="1" allowOverlap="1" wp14:anchorId="41060116" wp14:editId="3034AFDA">
                <wp:simplePos x="0" y="0"/>
                <wp:positionH relativeFrom="column">
                  <wp:posOffset>2472690</wp:posOffset>
                </wp:positionH>
                <wp:positionV relativeFrom="paragraph">
                  <wp:posOffset>151765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65BAD" w14:textId="18E555C8" w:rsidR="001B1454" w:rsidRPr="00893A00" w:rsidRDefault="001B1454" w:rsidP="001B1454">
                              <w:pPr>
                                <w:jc w:val="center"/>
                                <w:rPr>
                                  <w:rFonts w:ascii="Futura Medium" w:hAnsi="Futura Medium" w:cs="Futura Medium"/>
                                  <w:sz w:val="20"/>
                                  <w:szCs w:val="20"/>
                                </w:rPr>
                              </w:pPr>
                              <w:r w:rsidRPr="00893A00">
                                <w:rPr>
                                  <w:rFonts w:ascii="Futura Medium" w:hAnsi="Futura Medium" w:cs="Futura Medium"/>
                                  <w:sz w:val="20"/>
                                  <w:szCs w:val="20"/>
                                </w:rPr>
                                <w:t xml:space="preserve">Just under 50% of Americans believe the economy is doing well. Source: CBS News Poll, </w:t>
                              </w:r>
                              <w:r w:rsidR="00FD25CD" w:rsidRPr="00893A00">
                                <w:rPr>
                                  <w:rFonts w:ascii="Futura Medium" w:hAnsi="Futura Medium" w:cs="Futura Medium"/>
                                  <w:sz w:val="20"/>
                                  <w:szCs w:val="20"/>
                                </w:rPr>
                                <w:t>April 22-28</w:t>
                              </w:r>
                              <w:r w:rsidR="006543F7" w:rsidRPr="00893A00">
                                <w:rPr>
                                  <w:rFonts w:ascii="Futura Medium" w:hAnsi="Futura Medium" w:cs="Futura Medium"/>
                                  <w:sz w:val="20"/>
                                  <w:szCs w:val="20"/>
                                </w:rPr>
                                <w:t>, 2018</w:t>
                              </w:r>
                              <w:r w:rsidRPr="00893A00">
                                <w:rPr>
                                  <w:rFonts w:ascii="Futura Medium" w:hAnsi="Futura Medium" w:cs="Futura Medium"/>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xmlns:mv="urn:schemas-microsoft-com:mac:vml" xmlns:mo="http://schemas.microsoft.com/office/mac/office/2008/main">
            <w:pict>
              <v:group w14:anchorId="41060116" id="Group 24" o:spid="_x0000_s1026" style="position:absolute;margin-left:194.7pt;margin-top:11.95pt;width:279.35pt;height:229.25pt;z-index:251660288"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665BAD" w14:textId="18E555C8" w:rsidR="001B1454" w:rsidRPr="00893A00" w:rsidRDefault="001B1454" w:rsidP="001B1454">
                        <w:pPr>
                          <w:jc w:val="center"/>
                          <w:rPr>
                            <w:rFonts w:ascii="Futura Medium" w:hAnsi="Futura Medium" w:cs="Futura Medium"/>
                            <w:sz w:val="20"/>
                            <w:szCs w:val="20"/>
                          </w:rPr>
                        </w:pPr>
                        <w:r w:rsidRPr="00893A00">
                          <w:rPr>
                            <w:rFonts w:ascii="Futura Medium" w:hAnsi="Futura Medium" w:cs="Futura Medium"/>
                            <w:sz w:val="20"/>
                            <w:szCs w:val="20"/>
                          </w:rPr>
                          <w:t xml:space="preserve">Just under 50% of Americans believe the economy is doing well. Source: CBS News Poll, </w:t>
                        </w:r>
                        <w:r w:rsidR="00FD25CD" w:rsidRPr="00893A00">
                          <w:rPr>
                            <w:rFonts w:ascii="Futura Medium" w:hAnsi="Futura Medium" w:cs="Futura Medium"/>
                            <w:sz w:val="20"/>
                            <w:szCs w:val="20"/>
                          </w:rPr>
                          <w:t>April 22-28</w:t>
                        </w:r>
                        <w:r w:rsidR="006543F7" w:rsidRPr="00893A00">
                          <w:rPr>
                            <w:rFonts w:ascii="Futura Medium" w:hAnsi="Futura Medium" w:cs="Futura Medium"/>
                            <w:sz w:val="20"/>
                            <w:szCs w:val="20"/>
                          </w:rPr>
                          <w:t>, 2018</w:t>
                        </w:r>
                        <w:r w:rsidRPr="00893A00">
                          <w:rPr>
                            <w:rFonts w:ascii="Futura Medium" w:hAnsi="Futura Medium" w:cs="Futura Medium"/>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7" o:title=""/>
                  <v:path arrowok="t"/>
                </v:shape>
                <w10:wrap type="through"/>
              </v:group>
            </w:pict>
          </mc:Fallback>
        </mc:AlternateContent>
      </w:r>
    </w:p>
    <w:p w14:paraId="229CB779" w14:textId="043CB1D8" w:rsidR="0043198E" w:rsidRPr="00103644" w:rsidRDefault="00AA59E5" w:rsidP="0043198E">
      <w:pPr>
        <w:rPr>
          <w:rFonts w:ascii="Arial" w:eastAsia="Times New Roman" w:hAnsi="Arial" w:cs="Arial"/>
          <w:color w:val="000000" w:themeColor="text1"/>
          <w:sz w:val="23"/>
          <w:szCs w:val="23"/>
          <w:shd w:val="clear" w:color="auto" w:fill="FFFFFF"/>
        </w:rPr>
      </w:pPr>
      <w:r w:rsidRPr="00103644">
        <w:rPr>
          <w:rFonts w:ascii="Arial" w:hAnsi="Arial" w:cs="Arial"/>
          <w:color w:val="000000" w:themeColor="text1"/>
          <w:sz w:val="23"/>
          <w:szCs w:val="23"/>
        </w:rPr>
        <w:t xml:space="preserve">Another 49 percent of respondents indicated they believe the U.S. is run for the benefit of a few elites. By comparison, 28 percent said they believe the country is run for the benefit of the people, while 22 percent said neither, according to the poll, which was conducted </w:t>
      </w:r>
      <w:r w:rsidR="00295F5B" w:rsidRPr="00103644">
        <w:rPr>
          <w:rFonts w:ascii="Arial" w:hAnsi="Arial" w:cs="Arial"/>
          <w:color w:val="000000" w:themeColor="text1"/>
          <w:sz w:val="23"/>
          <w:szCs w:val="23"/>
        </w:rPr>
        <w:t>Feb</w:t>
      </w:r>
      <w:r w:rsidRPr="00103644">
        <w:rPr>
          <w:rFonts w:ascii="Arial" w:hAnsi="Arial" w:cs="Arial"/>
          <w:color w:val="000000" w:themeColor="text1"/>
          <w:sz w:val="23"/>
          <w:szCs w:val="23"/>
        </w:rPr>
        <w:t xml:space="preserve">. 10-12. The poll had 2,164 respondents and </w:t>
      </w:r>
      <w:del w:id="4" w:author="gaurav sood" w:date="2018-04-30T12:23:00Z">
        <w:r w:rsidRPr="00103644" w:rsidDel="007F74C5">
          <w:rPr>
            <w:rFonts w:ascii="Arial" w:hAnsi="Arial" w:cs="Arial"/>
            <w:color w:val="000000" w:themeColor="text1"/>
            <w:sz w:val="23"/>
            <w:szCs w:val="23"/>
          </w:rPr>
          <w:delText xml:space="preserve">has </w:delText>
        </w:r>
      </w:del>
      <w:r w:rsidRPr="00103644">
        <w:rPr>
          <w:rFonts w:ascii="Arial" w:hAnsi="Arial" w:cs="Arial"/>
          <w:color w:val="000000" w:themeColor="text1"/>
          <w:sz w:val="23"/>
          <w:szCs w:val="23"/>
        </w:rPr>
        <w:t xml:space="preserve">a margin of error of 2.6 percentage points. </w:t>
      </w:r>
    </w:p>
    <w:p w14:paraId="076086CF" w14:textId="14AAAB83" w:rsidR="00046901" w:rsidRPr="00103644" w:rsidRDefault="00046901" w:rsidP="0043198E">
      <w:pPr>
        <w:rPr>
          <w:rFonts w:ascii="Arial" w:eastAsia="Times New Roman" w:hAnsi="Arial" w:cs="Arial"/>
          <w:color w:val="000000" w:themeColor="text1"/>
          <w:sz w:val="23"/>
          <w:szCs w:val="23"/>
          <w:shd w:val="clear" w:color="auto" w:fill="FFFFFF"/>
        </w:rPr>
      </w:pPr>
    </w:p>
    <w:p w14:paraId="1D206B9F" w14:textId="4DA59FB5" w:rsidR="00046901" w:rsidRPr="00103644" w:rsidRDefault="00046901" w:rsidP="0043198E">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1D7AF33" w14:textId="263AEDEF" w:rsidR="00AA59E5" w:rsidRPr="00103644" w:rsidRDefault="00AA59E5" w:rsidP="0043198E">
      <w:pPr>
        <w:rPr>
          <w:rFonts w:ascii="Arial" w:eastAsia="Times New Roman" w:hAnsi="Arial" w:cs="Arial"/>
          <w:color w:val="000000" w:themeColor="text1"/>
          <w:sz w:val="23"/>
          <w:szCs w:val="23"/>
          <w:shd w:val="clear" w:color="auto" w:fill="FFFFFF"/>
        </w:rPr>
      </w:pPr>
    </w:p>
    <w:p w14:paraId="7A692751" w14:textId="73949484" w:rsidR="00AA59E5" w:rsidRPr="00103644" w:rsidRDefault="00AA59E5" w:rsidP="0043198E">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A recent Quinnipiac poll showed 49 percent of respondents gave Obama credit for the current economy, compared to 40 percent who gave Trump credit.</w:t>
      </w:r>
    </w:p>
    <w:p w14:paraId="43418B9D" w14:textId="63283BCC" w:rsidR="00826A00" w:rsidRPr="00B41974" w:rsidRDefault="00826A00" w:rsidP="00046901">
      <w:pPr>
        <w:rPr>
          <w:rFonts w:ascii="Georgia" w:hAnsi="Georgia"/>
          <w:color w:val="000000" w:themeColor="text1"/>
        </w:rPr>
      </w:pPr>
    </w:p>
    <w:p w14:paraId="7FCD83FB" w14:textId="46F33579" w:rsidR="00046901" w:rsidRPr="00B41974" w:rsidRDefault="00046901" w:rsidP="00046901">
      <w:pPr>
        <w:rPr>
          <w:rFonts w:ascii="Georgia" w:hAnsi="Georgia"/>
          <w:color w:val="000000" w:themeColor="text1"/>
        </w:rPr>
      </w:pPr>
    </w:p>
    <w:p w14:paraId="4E852722" w14:textId="680F85BC" w:rsidR="006543F7" w:rsidRPr="00B41974" w:rsidRDefault="006543F7" w:rsidP="00E529CE">
      <w:pPr>
        <w:rPr>
          <w:rFonts w:ascii="Futura Medium" w:hAnsi="Futura Medium"/>
          <w:color w:val="000000" w:themeColor="text1"/>
          <w:sz w:val="22"/>
          <w:szCs w:val="22"/>
        </w:rPr>
      </w:pPr>
    </w:p>
    <w:p w14:paraId="0ACF1A5E" w14:textId="77DD31E4" w:rsidR="0043198E" w:rsidRPr="00B41974" w:rsidRDefault="0043198E" w:rsidP="00E529CE">
      <w:pPr>
        <w:rPr>
          <w:rFonts w:ascii="Futura Medium" w:hAnsi="Futura Medium"/>
          <w:color w:val="000000" w:themeColor="text1"/>
          <w:sz w:val="22"/>
          <w:szCs w:val="22"/>
        </w:rPr>
      </w:pPr>
    </w:p>
    <w:p w14:paraId="58D1C618" w14:textId="425DBFF9" w:rsidR="00E529CE" w:rsidRPr="00B41974" w:rsidRDefault="00E529CE" w:rsidP="00E529CE">
      <w:pPr>
        <w:rPr>
          <w:rFonts w:ascii="Futura Medium" w:hAnsi="Futura Medium"/>
          <w:color w:val="000000" w:themeColor="text1"/>
          <w:sz w:val="16"/>
          <w:szCs w:val="16"/>
        </w:rPr>
      </w:pPr>
    </w:p>
    <w:p w14:paraId="02A96F9F" w14:textId="5DCBD91A" w:rsidR="00E529CE" w:rsidRPr="00B41974" w:rsidRDefault="00FE52C8" w:rsidP="00E529CE">
      <w:pPr>
        <w:rPr>
          <w:rFonts w:ascii="Futura Medium" w:hAnsi="Futura Medium"/>
          <w:color w:val="000000" w:themeColor="text1"/>
          <w:sz w:val="34"/>
          <w:szCs w:val="34"/>
        </w:rPr>
      </w:pPr>
      <w:r w:rsidRPr="00B41974">
        <w:rPr>
          <w:rFonts w:ascii="Futura Medium" w:hAnsi="Futura Medium" w:cs="Futura Medium"/>
          <w:noProof/>
          <w:color w:val="000000" w:themeColor="text1"/>
        </w:rPr>
        <w:lastRenderedPageBreak/>
        <w:drawing>
          <wp:anchor distT="0" distB="0" distL="114300" distR="114300" simplePos="0" relativeHeight="251681792" behindDoc="0" locked="0" layoutInCell="1" allowOverlap="1" wp14:anchorId="32CEB578" wp14:editId="693216B8">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7054A152" wp14:editId="7DB6AC61">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4573C00" w14:textId="77777777" w:rsidR="0043198E" w:rsidRPr="00B41974" w:rsidRDefault="0043198E" w:rsidP="00E529CE">
      <w:pPr>
        <w:rPr>
          <w:color w:val="000000" w:themeColor="text1"/>
        </w:rPr>
      </w:pPr>
    </w:p>
    <w:p w14:paraId="71321EA2" w14:textId="77777777" w:rsidR="00662C7C" w:rsidRPr="00103644" w:rsidRDefault="00662C7C" w:rsidP="00E529CE">
      <w:pPr>
        <w:rPr>
          <w:rFonts w:ascii="Arial" w:hAnsi="Arial" w:cs="Arial"/>
          <w:color w:val="000000" w:themeColor="text1"/>
          <w:sz w:val="23"/>
          <w:szCs w:val="23"/>
        </w:rPr>
      </w:pPr>
      <w:r w:rsidRPr="00103644">
        <w:rPr>
          <w:rFonts w:ascii="Arial" w:hAnsi="Arial" w:cs="Arial"/>
          <w:color w:val="000000" w:themeColor="text1"/>
          <w:sz w:val="23"/>
          <w:szCs w:val="23"/>
        </w:rPr>
        <w:t xml:space="preserve">The way Republicans view the economy has undergone a dramatic shift in the week since Donald Trump was elected president of the United States. </w:t>
      </w:r>
    </w:p>
    <w:p w14:paraId="420DCA8F" w14:textId="77777777" w:rsidR="00662C7C" w:rsidRPr="00103644" w:rsidRDefault="00662C7C" w:rsidP="00E529CE">
      <w:pPr>
        <w:rPr>
          <w:rFonts w:ascii="Arial" w:hAnsi="Arial" w:cs="Arial"/>
          <w:color w:val="000000" w:themeColor="text1"/>
          <w:sz w:val="23"/>
          <w:szCs w:val="23"/>
        </w:rPr>
      </w:pPr>
    </w:p>
    <w:p w14:paraId="2456D8B2" w14:textId="65ECBCF7" w:rsidR="00662C7C" w:rsidRPr="00103644" w:rsidRDefault="00662C7C" w:rsidP="00662C7C">
      <w:pPr>
        <w:rPr>
          <w:rFonts w:ascii="Arial" w:hAnsi="Arial" w:cs="Arial"/>
          <w:color w:val="000000" w:themeColor="text1"/>
          <w:sz w:val="23"/>
          <w:szCs w:val="23"/>
        </w:rPr>
      </w:pPr>
      <w:r w:rsidRPr="00103644">
        <w:rPr>
          <w:rFonts w:ascii="Arial" w:hAnsi="Arial" w:cs="Arial"/>
          <w:color w:val="000000" w:themeColor="text1"/>
          <w:sz w:val="23"/>
          <w:szCs w:val="23"/>
        </w:rPr>
        <w:t xml:space="preserve">Gallup’s Economic Confidence Index, based on an average of how Americans view current economic conditions, registered a large shift among </w:t>
      </w:r>
      <w:r w:rsidR="00DE0AD6" w:rsidRPr="00103644">
        <w:rPr>
          <w:rFonts w:ascii="Arial" w:hAnsi="Arial" w:cs="Arial"/>
          <w:color w:val="000000" w:themeColor="text1"/>
          <w:sz w:val="23"/>
          <w:szCs w:val="23"/>
        </w:rPr>
        <w:t xml:space="preserve">self-identified Republicans over a week time period following Election Day. </w:t>
      </w:r>
      <w:r w:rsidRPr="00103644">
        <w:rPr>
          <w:rFonts w:ascii="Arial" w:hAnsi="Arial" w:cs="Arial"/>
          <w:color w:val="000000" w:themeColor="text1"/>
          <w:sz w:val="23"/>
          <w:szCs w:val="23"/>
        </w:rPr>
        <w:t xml:space="preserve"> </w:t>
      </w:r>
    </w:p>
    <w:p w14:paraId="3661FD2B" w14:textId="4F9BF0D5" w:rsidR="00E529CE" w:rsidRPr="00103644" w:rsidRDefault="00E529CE" w:rsidP="00E529CE">
      <w:pPr>
        <w:rPr>
          <w:rFonts w:ascii="Arial" w:eastAsia="Times New Roman" w:hAnsi="Arial" w:cs="Arial"/>
          <w:color w:val="000000" w:themeColor="text1"/>
          <w:sz w:val="23"/>
          <w:szCs w:val="23"/>
          <w:shd w:val="clear" w:color="auto" w:fill="FFFFFF"/>
        </w:rPr>
      </w:pPr>
    </w:p>
    <w:p w14:paraId="683A39C7" w14:textId="7942C143" w:rsidR="00E529CE" w:rsidRPr="00103644" w:rsidRDefault="00A06E45"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noProof/>
          <w:color w:val="000000" w:themeColor="text1"/>
          <w:sz w:val="23"/>
          <w:szCs w:val="23"/>
        </w:rPr>
        <w:drawing>
          <wp:anchor distT="0" distB="0" distL="114300" distR="114300" simplePos="0" relativeHeight="251670528" behindDoc="0" locked="0" layoutInCell="1" allowOverlap="1" wp14:anchorId="03252FC9" wp14:editId="0E906867">
            <wp:simplePos x="0" y="0"/>
            <wp:positionH relativeFrom="column">
              <wp:posOffset>2310130</wp:posOffset>
            </wp:positionH>
            <wp:positionV relativeFrom="paragraph">
              <wp:posOffset>15875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00E529CE" w:rsidRPr="00103644">
        <w:rPr>
          <w:rFonts w:ascii="Arial" w:eastAsia="Times New Roman" w:hAnsi="Arial" w:cs="Arial"/>
          <w:color w:val="000000" w:themeColor="text1"/>
          <w:sz w:val="23"/>
          <w:szCs w:val="23"/>
          <w:shd w:val="clear" w:color="auto" w:fill="FFFFFF"/>
        </w:rPr>
        <w:t>“</w:t>
      </w:r>
      <w:r w:rsidR="00662C7C" w:rsidRPr="00103644">
        <w:rPr>
          <w:rFonts w:ascii="Arial" w:eastAsia="Times New Roman" w:hAnsi="Arial" w:cs="Arial"/>
          <w:color w:val="000000" w:themeColor="text1"/>
          <w:sz w:val="23"/>
          <w:szCs w:val="23"/>
          <w:shd w:val="clear" w:color="auto" w:fill="FFFFFF"/>
        </w:rPr>
        <w:t xml:space="preserve">The increase in economic confidence mostly stems from Republicans’ more positive views after Republican Donald Trump won the election,” said the release from Gallup. “Republicans have had a dismal view of the economy — especially of its future direction — during Democratic President Barack Obama’s two terms.” </w:t>
      </w:r>
    </w:p>
    <w:p w14:paraId="3A6551C6" w14:textId="2002B305" w:rsidR="00DE0AD6" w:rsidRPr="00103644" w:rsidRDefault="00DE0AD6" w:rsidP="00E529CE">
      <w:pPr>
        <w:rPr>
          <w:rFonts w:ascii="Arial" w:eastAsia="Times New Roman" w:hAnsi="Arial" w:cs="Arial"/>
          <w:color w:val="000000" w:themeColor="text1"/>
          <w:sz w:val="23"/>
          <w:szCs w:val="23"/>
          <w:shd w:val="clear" w:color="auto" w:fill="FFFFFF"/>
        </w:rPr>
      </w:pPr>
    </w:p>
    <w:p w14:paraId="5BFEEBB9" w14:textId="7BC1E52B" w:rsidR="00DE0AD6" w:rsidRPr="00103644" w:rsidRDefault="00103644"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671552" behindDoc="0" locked="0" layoutInCell="1" allowOverlap="1" wp14:anchorId="7A1DDABE" wp14:editId="46611B91">
                <wp:simplePos x="0" y="0"/>
                <wp:positionH relativeFrom="column">
                  <wp:posOffset>2329180</wp:posOffset>
                </wp:positionH>
                <wp:positionV relativeFrom="paragraph">
                  <wp:posOffset>622935</wp:posOffset>
                </wp:positionV>
                <wp:extent cx="3823335" cy="574040"/>
                <wp:effectExtent l="0" t="0" r="0" b="10160"/>
                <wp:wrapThrough wrapText="bothSides">
                  <wp:wrapPolygon edited="0">
                    <wp:start x="143" y="0"/>
                    <wp:lineTo x="143" y="21027"/>
                    <wp:lineTo x="21238" y="21027"/>
                    <wp:lineTo x="21238" y="0"/>
                    <wp:lineTo x="143" y="0"/>
                  </wp:wrapPolygon>
                </wp:wrapThrough>
                <wp:docPr id="17" name="Text Box 17"/>
                <wp:cNvGraphicFramePr/>
                <a:graphic xmlns:a="http://schemas.openxmlformats.org/drawingml/2006/main">
                  <a:graphicData uri="http://schemas.microsoft.com/office/word/2010/wordprocessingShape">
                    <wps:wsp>
                      <wps:cNvSpPr txBox="1"/>
                      <wps:spPr>
                        <a:xfrm>
                          <a:off x="0" y="0"/>
                          <a:ext cx="38233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CB297" w14:textId="70C75A2F" w:rsidR="006543F7" w:rsidRPr="00893A00" w:rsidRDefault="006543F7" w:rsidP="006543F7">
                            <w:pPr>
                              <w:jc w:val="center"/>
                              <w:rPr>
                                <w:rFonts w:ascii="Futura Medium" w:hAnsi="Futura Medium" w:cs="Futura Medium"/>
                                <w:sz w:val="20"/>
                                <w:szCs w:val="20"/>
                              </w:rPr>
                            </w:pPr>
                            <w:r w:rsidRPr="00893A00">
                              <w:rPr>
                                <w:rFonts w:ascii="Futura Medium" w:hAnsi="Futura Medium" w:cs="Futura Medium"/>
                                <w:sz w:val="20"/>
                                <w:szCs w:val="20"/>
                              </w:rPr>
                              <w:t xml:space="preserve">Republicans became more optimistic about the economy </w:t>
                            </w:r>
                            <w:r w:rsidR="00006AC1" w:rsidRPr="00893A00">
                              <w:rPr>
                                <w:rFonts w:ascii="Futura Medium" w:hAnsi="Futura Medium" w:cs="Futura Medium"/>
                                <w:sz w:val="20"/>
                                <w:szCs w:val="20"/>
                              </w:rPr>
                              <w:t>immediately following</w:t>
                            </w:r>
                            <w:r w:rsidRPr="00893A00">
                              <w:rPr>
                                <w:rFonts w:ascii="Futura Medium" w:hAnsi="Futura Medium" w:cs="Futura Medium"/>
                                <w:sz w:val="20"/>
                                <w:szCs w:val="20"/>
                              </w:rPr>
                              <w:t xml:space="preserve"> Trump’s election. Source: Gallup Polls, 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A1DDABE" id="Text Box 17" o:spid="_x0000_s1029" type="#_x0000_t202" style="position:absolute;margin-left:183.4pt;margin-top:49.05pt;width:301.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" filled="f" stroked="f">
                <v:textbox>
                  <w:txbxContent>
                    <w:p w14:paraId="301CB297" w14:textId="70C75A2F" w:rsidR="006543F7" w:rsidRPr="00893A00" w:rsidRDefault="006543F7" w:rsidP="006543F7">
                      <w:pPr>
                        <w:jc w:val="center"/>
                        <w:rPr>
                          <w:rFonts w:ascii="Futura Medium" w:hAnsi="Futura Medium" w:cs="Futura Medium"/>
                          <w:sz w:val="20"/>
                          <w:szCs w:val="20"/>
                        </w:rPr>
                      </w:pPr>
                      <w:r w:rsidRPr="00893A00">
                        <w:rPr>
                          <w:rFonts w:ascii="Futura Medium" w:hAnsi="Futura Medium" w:cs="Futura Medium"/>
                          <w:sz w:val="20"/>
                          <w:szCs w:val="20"/>
                        </w:rPr>
                        <w:t xml:space="preserve">Republicans became more optimistic about the economy </w:t>
                      </w:r>
                      <w:r w:rsidR="00006AC1" w:rsidRPr="00893A00">
                        <w:rPr>
                          <w:rFonts w:ascii="Futura Medium" w:hAnsi="Futura Medium" w:cs="Futura Medium"/>
                          <w:sz w:val="20"/>
                          <w:szCs w:val="20"/>
                        </w:rPr>
                        <w:t>immediately following</w:t>
                      </w:r>
                      <w:r w:rsidRPr="00893A00">
                        <w:rPr>
                          <w:rFonts w:ascii="Futura Medium" w:hAnsi="Futura Medium" w:cs="Futura Medium"/>
                          <w:sz w:val="20"/>
                          <w:szCs w:val="20"/>
                        </w:rPr>
                        <w:t xml:space="preserve"> Trump’s election. Source: Gallup Polls, Nov. 1-13, 2017.</w:t>
                      </w:r>
                    </w:p>
                  </w:txbxContent>
                </v:textbox>
                <w10:wrap type="through"/>
              </v:shape>
            </w:pict>
          </mc:Fallback>
        </mc:AlternateContent>
      </w:r>
      <w:r w:rsidR="00DE0AD6" w:rsidRPr="00103644">
        <w:rPr>
          <w:rFonts w:ascii="Arial" w:eastAsia="Times New Roman" w:hAnsi="Arial" w:cs="Arial"/>
          <w:color w:val="000000" w:themeColor="text1"/>
          <w:sz w:val="23"/>
          <w:szCs w:val="23"/>
          <w:shd w:val="clear" w:color="auto" w:fill="FFFFFF"/>
        </w:rPr>
        <w:t xml:space="preserve">In fact, the proportion of Republicans saying the economy is getting better improved from 16% in the preelection period to 49% after Trump was elected. </w:t>
      </w:r>
    </w:p>
    <w:p w14:paraId="42781ED8" w14:textId="22CF0A11" w:rsidR="00BD782D" w:rsidRPr="00103644" w:rsidRDefault="00BD782D" w:rsidP="00E529CE">
      <w:pPr>
        <w:rPr>
          <w:rFonts w:ascii="Arial" w:eastAsia="Times New Roman" w:hAnsi="Arial" w:cs="Arial"/>
          <w:color w:val="000000" w:themeColor="text1"/>
          <w:sz w:val="23"/>
          <w:szCs w:val="23"/>
          <w:shd w:val="clear" w:color="auto" w:fill="FFFFFF"/>
        </w:rPr>
      </w:pPr>
    </w:p>
    <w:p w14:paraId="0627E865" w14:textId="7594AC84" w:rsidR="00BD782D" w:rsidRPr="00103644" w:rsidRDefault="00BD782D"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It is important to note that despite the huge swing in Gallup’s polling, economic conditions – including rates of unemployment, inflation, and wage growth – have not changed over the past few weeks.</w:t>
      </w:r>
    </w:p>
    <w:p w14:paraId="1CC77B5C" w14:textId="0F7E6B49" w:rsidR="00E529CE" w:rsidRPr="00103644" w:rsidRDefault="00E529CE" w:rsidP="00E529CE">
      <w:pPr>
        <w:rPr>
          <w:rFonts w:ascii="Arial" w:eastAsia="Times New Roman" w:hAnsi="Arial" w:cs="Arial"/>
          <w:color w:val="000000" w:themeColor="text1"/>
          <w:sz w:val="23"/>
          <w:szCs w:val="23"/>
          <w:shd w:val="clear" w:color="auto" w:fill="FFFFFF"/>
        </w:rPr>
      </w:pPr>
    </w:p>
    <w:p w14:paraId="5350583B" w14:textId="2393CD62" w:rsidR="00E529CE" w:rsidRPr="00103644" w:rsidRDefault="00E529CE" w:rsidP="00E529CE">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4C55BC9B" w14:textId="056306B2" w:rsidR="00E529CE" w:rsidRPr="00103644" w:rsidRDefault="00E529CE" w:rsidP="00E529CE">
      <w:pPr>
        <w:rPr>
          <w:rFonts w:ascii="Arial" w:eastAsia="Times New Roman" w:hAnsi="Arial" w:cs="Arial"/>
          <w:color w:val="000000" w:themeColor="text1"/>
          <w:sz w:val="23"/>
          <w:szCs w:val="23"/>
          <w:shd w:val="clear" w:color="auto" w:fill="FFFFFF"/>
        </w:rPr>
      </w:pPr>
    </w:p>
    <w:p w14:paraId="3EE8E242" w14:textId="241948AD" w:rsidR="00DE0AD6" w:rsidRPr="00103644" w:rsidRDefault="00E529CE" w:rsidP="00A940DF">
      <w:pPr>
        <w:jc w:val="both"/>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President Trump has frequently touted the economy’s performance under his administration, often tweeting out reports of the stock market hitting new highs. The White House has also balked at suggestions that former President Obama is responsible for the cu</w:t>
      </w:r>
      <w:r w:rsidR="00A940DF" w:rsidRPr="00103644">
        <w:rPr>
          <w:rFonts w:ascii="Arial" w:eastAsia="Times New Roman" w:hAnsi="Arial" w:cs="Arial"/>
          <w:color w:val="000000" w:themeColor="text1"/>
          <w:sz w:val="23"/>
          <w:szCs w:val="23"/>
          <w:shd w:val="clear" w:color="auto" w:fill="FFFFFF"/>
        </w:rPr>
        <w:t>rrent state of the economy.</w:t>
      </w:r>
    </w:p>
    <w:p w14:paraId="03FA83ED" w14:textId="41B1AFC0" w:rsidR="00DE0AD6" w:rsidRPr="00B41974" w:rsidRDefault="00DE0AD6" w:rsidP="00DE0AD6">
      <w:pPr>
        <w:rPr>
          <w:rFonts w:ascii="Futura Medium" w:hAnsi="Futura Medium"/>
          <w:color w:val="000000" w:themeColor="text1"/>
          <w:sz w:val="34"/>
          <w:szCs w:val="34"/>
        </w:rPr>
      </w:pPr>
      <w:r w:rsidRPr="00B41974">
        <w:rPr>
          <w:rFonts w:ascii="Futura Medium" w:hAnsi="Futura Medium" w:cs="Futura Medium"/>
          <w:noProof/>
          <w:color w:val="000000" w:themeColor="text1"/>
        </w:rPr>
        <w:lastRenderedPageBreak/>
        <w:drawing>
          <wp:anchor distT="0" distB="0" distL="114300" distR="114300" simplePos="0" relativeHeight="251686912" behindDoc="0" locked="0" layoutInCell="1" allowOverlap="1" wp14:anchorId="51B02DE1" wp14:editId="58707536">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ascii="Futura Medium" w:hAnsi="Futura Medium"/>
          <w:color w:val="000000" w:themeColor="text1"/>
          <w:sz w:val="34"/>
          <w:szCs w:val="34"/>
        </w:rPr>
        <w:t xml:space="preserve">Democrats </w:t>
      </w:r>
      <w:r w:rsidRPr="00B41974">
        <w:rPr>
          <w:rFonts w:ascii="Futura Medium" w:hAnsi="Futura Medium"/>
          <w:color w:val="000000" w:themeColor="text1"/>
          <w:sz w:val="34"/>
          <w:szCs w:val="34"/>
        </w:rPr>
        <w:t xml:space="preserve">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2D819188" wp14:editId="5EB8DFB4">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CA3CEB9" w14:textId="77777777" w:rsidR="00DE0AD6" w:rsidRPr="00B41974" w:rsidRDefault="00DE0AD6" w:rsidP="00DE0AD6">
      <w:pPr>
        <w:rPr>
          <w:color w:val="000000" w:themeColor="text1"/>
        </w:rPr>
      </w:pPr>
    </w:p>
    <w:p w14:paraId="733E6ED0" w14:textId="062C1B25" w:rsidR="00DE0AD6" w:rsidRPr="00103644" w:rsidRDefault="00DE0AD6" w:rsidP="00DE0AD6">
      <w:pPr>
        <w:rPr>
          <w:rFonts w:ascii="Arial" w:hAnsi="Arial" w:cs="Arial"/>
          <w:color w:val="000000" w:themeColor="text1"/>
          <w:sz w:val="23"/>
          <w:szCs w:val="23"/>
        </w:rPr>
      </w:pPr>
      <w:r w:rsidRPr="00103644">
        <w:rPr>
          <w:rFonts w:ascii="Arial" w:hAnsi="Arial" w:cs="Arial"/>
          <w:color w:val="000000" w:themeColor="text1"/>
          <w:sz w:val="23"/>
          <w:szCs w:val="23"/>
        </w:rPr>
        <w:t xml:space="preserve">The way Democrats view the economy has undergone a dramatic shift in the week since Donald Trump was elected president of the United States. </w:t>
      </w:r>
    </w:p>
    <w:p w14:paraId="3D2E1913" w14:textId="77777777" w:rsidR="00DE0AD6" w:rsidRPr="00103644" w:rsidRDefault="00DE0AD6" w:rsidP="00DE0AD6">
      <w:pPr>
        <w:rPr>
          <w:rFonts w:ascii="Arial" w:hAnsi="Arial" w:cs="Arial"/>
          <w:color w:val="000000" w:themeColor="text1"/>
          <w:sz w:val="23"/>
          <w:szCs w:val="23"/>
        </w:rPr>
      </w:pPr>
    </w:p>
    <w:p w14:paraId="2C84BCF4" w14:textId="27A72502" w:rsidR="00DE0AD6" w:rsidRPr="00103644" w:rsidRDefault="00DE0AD6" w:rsidP="00DE0AD6">
      <w:pPr>
        <w:rPr>
          <w:rFonts w:ascii="Arial" w:hAnsi="Arial" w:cs="Arial"/>
          <w:color w:val="000000" w:themeColor="text1"/>
          <w:sz w:val="23"/>
          <w:szCs w:val="23"/>
        </w:rPr>
      </w:pPr>
      <w:r w:rsidRPr="00103644">
        <w:rPr>
          <w:rFonts w:ascii="Arial" w:hAnsi="Arial" w:cs="Arial"/>
          <w:color w:val="000000" w:themeColor="text1"/>
          <w:sz w:val="23"/>
          <w:szCs w:val="23"/>
        </w:rPr>
        <w:t xml:space="preserve">Gallup’s Economic Confidence Index, based on an average of how Americans view current economic conditions, registered a large shift among self-identified Democrats over a week time period following Election Day.  </w:t>
      </w:r>
    </w:p>
    <w:p w14:paraId="63E0DE53" w14:textId="764B2A77" w:rsidR="00DE0AD6" w:rsidRPr="00103644" w:rsidRDefault="00D03118" w:rsidP="00DE0AD6">
      <w:pPr>
        <w:rPr>
          <w:rFonts w:ascii="Arial" w:hAnsi="Arial" w:cs="Arial"/>
          <w:color w:val="000000" w:themeColor="text1"/>
          <w:sz w:val="23"/>
          <w:szCs w:val="23"/>
        </w:rPr>
      </w:pPr>
      <w:r w:rsidRPr="00103644">
        <w:rPr>
          <w:rFonts w:ascii="Arial" w:eastAsia="Times New Roman" w:hAnsi="Arial" w:cs="Arial"/>
          <w:noProof/>
          <w:color w:val="000000" w:themeColor="text1"/>
          <w:sz w:val="23"/>
          <w:szCs w:val="23"/>
          <w:shd w:val="clear" w:color="auto" w:fill="FFFFFF"/>
        </w:rPr>
        <w:drawing>
          <wp:anchor distT="0" distB="0" distL="114300" distR="114300" simplePos="0" relativeHeight="251688960" behindDoc="0" locked="0" layoutInCell="1" allowOverlap="1" wp14:anchorId="0F2EFE6F" wp14:editId="3E5C4A6A">
            <wp:simplePos x="0" y="0"/>
            <wp:positionH relativeFrom="column">
              <wp:posOffset>2390140</wp:posOffset>
            </wp:positionH>
            <wp:positionV relativeFrom="paragraph">
              <wp:posOffset>120015</wp:posOffset>
            </wp:positionV>
            <wp:extent cx="3687445" cy="2508250"/>
            <wp:effectExtent l="0" t="0" r="0" b="6350"/>
            <wp:wrapTight wrapText="bothSides">
              <wp:wrapPolygon edited="0">
                <wp:start x="0" y="0"/>
                <wp:lineTo x="0" y="21436"/>
                <wp:lineTo x="21425" y="21436"/>
                <wp:lineTo x="214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_hypocrisy.jpg"/>
                    <pic:cNvPicPr/>
                  </pic:nvPicPr>
                  <pic:blipFill>
                    <a:blip r:embed="rId11">
                      <a:extLst>
                        <a:ext uri="{28A0092B-C50C-407E-A947-70E740481C1C}">
                          <a14:useLocalDpi xmlns:a14="http://schemas.microsoft.com/office/drawing/2010/main" val="0"/>
                        </a:ext>
                      </a:extLst>
                    </a:blip>
                    <a:stretch>
                      <a:fillRect/>
                    </a:stretch>
                  </pic:blipFill>
                  <pic:spPr>
                    <a:xfrm>
                      <a:off x="0" y="0"/>
                      <a:ext cx="3687445" cy="2508250"/>
                    </a:xfrm>
                    <a:prstGeom prst="rect">
                      <a:avLst/>
                    </a:prstGeom>
                  </pic:spPr>
                </pic:pic>
              </a:graphicData>
            </a:graphic>
            <wp14:sizeRelH relativeFrom="page">
              <wp14:pctWidth>0</wp14:pctWidth>
            </wp14:sizeRelH>
            <wp14:sizeRelV relativeFrom="page">
              <wp14:pctHeight>0</wp14:pctHeight>
            </wp14:sizeRelV>
          </wp:anchor>
        </w:drawing>
      </w:r>
    </w:p>
    <w:p w14:paraId="7B51A851" w14:textId="31544483" w:rsidR="00DE0AD6" w:rsidRPr="00103644" w:rsidRDefault="00DE0AD6"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“Lagging economic confidence is mostly due to Democrats’ more negative evaluations after Donald Trump won the election,” said the release from CBS News. “Democrats had a more optimistic view of the economy — especially of its future direction — during President Barack Obama’s two terms.” </w:t>
      </w:r>
    </w:p>
    <w:p w14:paraId="1F7E7531" w14:textId="3983F891" w:rsidR="00DE0AD6" w:rsidRPr="00103644" w:rsidRDefault="00DE0AD6" w:rsidP="00DE0AD6">
      <w:pPr>
        <w:rPr>
          <w:rFonts w:ascii="Arial" w:eastAsia="Times New Roman" w:hAnsi="Arial" w:cs="Arial"/>
          <w:color w:val="000000" w:themeColor="text1"/>
          <w:sz w:val="23"/>
          <w:szCs w:val="23"/>
          <w:shd w:val="clear" w:color="auto" w:fill="FFFFFF"/>
        </w:rPr>
      </w:pPr>
    </w:p>
    <w:p w14:paraId="51628D8D" w14:textId="2355F9E8" w:rsidR="00DE0AD6" w:rsidRPr="00103644" w:rsidRDefault="00D03118"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691008" behindDoc="0" locked="0" layoutInCell="1" allowOverlap="1" wp14:anchorId="26999D94" wp14:editId="78F2F256">
                <wp:simplePos x="0" y="0"/>
                <wp:positionH relativeFrom="column">
                  <wp:posOffset>2325370</wp:posOffset>
                </wp:positionH>
                <wp:positionV relativeFrom="paragraph">
                  <wp:posOffset>791210</wp:posOffset>
                </wp:positionV>
                <wp:extent cx="3823335" cy="578485"/>
                <wp:effectExtent l="0" t="0" r="0" b="5715"/>
                <wp:wrapThrough wrapText="bothSides">
                  <wp:wrapPolygon edited="0">
                    <wp:start x="143" y="0"/>
                    <wp:lineTo x="143" y="20865"/>
                    <wp:lineTo x="21238" y="20865"/>
                    <wp:lineTo x="21238" y="0"/>
                    <wp:lineTo x="143" y="0"/>
                  </wp:wrapPolygon>
                </wp:wrapThrough>
                <wp:docPr id="22" name="Text Box 22"/>
                <wp:cNvGraphicFramePr/>
                <a:graphic xmlns:a="http://schemas.openxmlformats.org/drawingml/2006/main">
                  <a:graphicData uri="http://schemas.microsoft.com/office/word/2010/wordprocessingShape">
                    <wps:wsp>
                      <wps:cNvSpPr txBox="1"/>
                      <wps:spPr>
                        <a:xfrm>
                          <a:off x="0" y="0"/>
                          <a:ext cx="3823335" cy="578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CA5606" w14:textId="492701FD" w:rsidR="00D03118" w:rsidRPr="00103644" w:rsidRDefault="00D03118" w:rsidP="00D03118">
                            <w:pPr>
                              <w:jc w:val="center"/>
                              <w:rPr>
                                <w:rFonts w:ascii="Futura Medium" w:hAnsi="Futura Medium" w:cs="Futura Medium"/>
                                <w:sz w:val="20"/>
                                <w:szCs w:val="20"/>
                              </w:rPr>
                            </w:pPr>
                            <w:r w:rsidRPr="00103644">
                              <w:rPr>
                                <w:rFonts w:ascii="Futura Medium" w:hAnsi="Futura Medium" w:cs="Futura Medium"/>
                                <w:sz w:val="20"/>
                                <w:szCs w:val="20"/>
                              </w:rPr>
                              <w:t xml:space="preserve">Democrats became more pessimistic about the economy </w:t>
                            </w:r>
                            <w:r w:rsidR="00006AC1" w:rsidRPr="00103644">
                              <w:rPr>
                                <w:rFonts w:ascii="Futura Medium" w:hAnsi="Futura Medium" w:cs="Futura Medium"/>
                                <w:sz w:val="20"/>
                                <w:szCs w:val="20"/>
                              </w:rPr>
                              <w:t>immediately following</w:t>
                            </w:r>
                            <w:r w:rsidRPr="00103644">
                              <w:rPr>
                                <w:rFonts w:ascii="Futura Medium" w:hAnsi="Futura Medium" w:cs="Futura Medium"/>
                                <w:sz w:val="20"/>
                                <w:szCs w:val="20"/>
                              </w:rPr>
                              <w:t xml:space="preserve"> Trump’s election. Source: Gallup Polls, 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999D94" id="Text Box 22" o:spid="_x0000_s1030" type="#_x0000_t202" style="position:absolute;margin-left:183.1pt;margin-top:62.3pt;width:301.05pt;height:4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" filled="f" stroked="f">
                <v:textbox>
                  <w:txbxContent>
                    <w:p w14:paraId="7CCA5606" w14:textId="492701FD" w:rsidR="00D03118" w:rsidRPr="00103644" w:rsidRDefault="00D03118" w:rsidP="00D03118">
                      <w:pPr>
                        <w:jc w:val="center"/>
                        <w:rPr>
                          <w:rFonts w:ascii="Futura Medium" w:hAnsi="Futura Medium" w:cs="Futura Medium"/>
                          <w:sz w:val="20"/>
                          <w:szCs w:val="20"/>
                        </w:rPr>
                      </w:pPr>
                      <w:r w:rsidRPr="00103644">
                        <w:rPr>
                          <w:rFonts w:ascii="Futura Medium" w:hAnsi="Futura Medium" w:cs="Futura Medium"/>
                          <w:sz w:val="20"/>
                          <w:szCs w:val="20"/>
                        </w:rPr>
                        <w:t xml:space="preserve">Democrats became more pessimistic about the economy </w:t>
                      </w:r>
                      <w:r w:rsidR="00006AC1" w:rsidRPr="00103644">
                        <w:rPr>
                          <w:rFonts w:ascii="Futura Medium" w:hAnsi="Futura Medium" w:cs="Futura Medium"/>
                          <w:sz w:val="20"/>
                          <w:szCs w:val="20"/>
                        </w:rPr>
                        <w:t>immediately following</w:t>
                      </w:r>
                      <w:r w:rsidRPr="00103644">
                        <w:rPr>
                          <w:rFonts w:ascii="Futura Medium" w:hAnsi="Futura Medium" w:cs="Futura Medium"/>
                          <w:sz w:val="20"/>
                          <w:szCs w:val="20"/>
                        </w:rPr>
                        <w:t xml:space="preserve"> Trump’s election. Source: Gallup Polls, Nov. 1-13, 2017.</w:t>
                      </w:r>
                    </w:p>
                  </w:txbxContent>
                </v:textbox>
                <w10:wrap type="through"/>
              </v:shape>
            </w:pict>
          </mc:Fallback>
        </mc:AlternateContent>
      </w:r>
      <w:r w:rsidR="00DE0AD6" w:rsidRPr="00103644">
        <w:rPr>
          <w:rFonts w:ascii="Arial" w:eastAsia="Times New Roman" w:hAnsi="Arial" w:cs="Arial"/>
          <w:color w:val="000000" w:themeColor="text1"/>
          <w:sz w:val="23"/>
          <w:szCs w:val="23"/>
          <w:shd w:val="clear" w:color="auto" w:fill="FFFFFF"/>
        </w:rPr>
        <w:t xml:space="preserve">In fact, the proportion of Democrats saying the economy is getting worse increased from 35% in the preelection period to 47% after Trump was elected. </w:t>
      </w:r>
    </w:p>
    <w:p w14:paraId="0CD53DB8" w14:textId="4231BC59" w:rsidR="00BD782D" w:rsidRPr="00103644" w:rsidRDefault="00BD782D" w:rsidP="00DE0AD6">
      <w:pPr>
        <w:rPr>
          <w:rFonts w:ascii="Arial" w:eastAsia="Times New Roman" w:hAnsi="Arial" w:cs="Arial"/>
          <w:color w:val="000000" w:themeColor="text1"/>
          <w:sz w:val="23"/>
          <w:szCs w:val="23"/>
          <w:shd w:val="clear" w:color="auto" w:fill="FFFFFF"/>
        </w:rPr>
      </w:pPr>
    </w:p>
    <w:p w14:paraId="4CDD2F44" w14:textId="55872713" w:rsidR="00DE0AD6" w:rsidRPr="00103644" w:rsidRDefault="00BD782D" w:rsidP="00DE0AD6">
      <w:pPr>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It is important to note that despite the huge swing in Gallup’s polling, economic conditions – including rates of unemployment, inflation, and wage growth – have not changed over the past few weeks.</w:t>
      </w:r>
    </w:p>
    <w:p w14:paraId="3CF2F831" w14:textId="77777777" w:rsidR="00B41974" w:rsidRPr="00103644" w:rsidRDefault="00B41974" w:rsidP="00DE0AD6">
      <w:pPr>
        <w:rPr>
          <w:rFonts w:ascii="Arial" w:eastAsia="Times New Roman" w:hAnsi="Arial" w:cs="Arial"/>
          <w:color w:val="000000" w:themeColor="text1"/>
          <w:sz w:val="23"/>
          <w:szCs w:val="23"/>
          <w:shd w:val="clear" w:color="auto" w:fill="FFFFFF"/>
        </w:rPr>
      </w:pPr>
    </w:p>
    <w:p w14:paraId="3C1D1BB3" w14:textId="6189F67E" w:rsidR="00DE0AD6" w:rsidRPr="00103644" w:rsidRDefault="00DE0AD6" w:rsidP="00D03118">
      <w:pPr>
        <w:tabs>
          <w:tab w:val="left" w:pos="981"/>
        </w:tabs>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43BC8682" w14:textId="1109CFDE" w:rsidR="00DE0AD6" w:rsidRPr="00103644" w:rsidRDefault="00DE0AD6" w:rsidP="00DE0AD6">
      <w:pPr>
        <w:rPr>
          <w:rFonts w:ascii="Arial" w:eastAsia="Times New Roman" w:hAnsi="Arial" w:cs="Arial"/>
          <w:color w:val="000000" w:themeColor="text1"/>
          <w:sz w:val="23"/>
          <w:szCs w:val="23"/>
          <w:shd w:val="clear" w:color="auto" w:fill="FFFFFF"/>
        </w:rPr>
      </w:pPr>
    </w:p>
    <w:p w14:paraId="2E66A27D" w14:textId="4676158A" w:rsidR="00E529CE" w:rsidRPr="00103644" w:rsidRDefault="00DE0AD6" w:rsidP="00103644">
      <w:pPr>
        <w:jc w:val="both"/>
        <w:rPr>
          <w:rFonts w:ascii="Arial" w:eastAsia="Times New Roman" w:hAnsi="Arial" w:cs="Arial"/>
          <w:color w:val="000000" w:themeColor="text1"/>
          <w:sz w:val="23"/>
          <w:szCs w:val="23"/>
          <w:shd w:val="clear" w:color="auto" w:fill="FFFFFF"/>
        </w:rPr>
      </w:pPr>
      <w:r w:rsidRPr="00103644">
        <w:rPr>
          <w:rFonts w:ascii="Arial" w:eastAsia="Times New Roman" w:hAnsi="Arial" w:cs="Arial"/>
          <w:color w:val="000000" w:themeColor="text1"/>
          <w:sz w:val="23"/>
          <w:szCs w:val="23"/>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r w:rsidR="00D03118" w:rsidRPr="00103644">
        <w:rPr>
          <w:rFonts w:ascii="Arial" w:eastAsia="Times New Roman" w:hAnsi="Arial" w:cs="Arial"/>
          <w:color w:val="000000" w:themeColor="text1"/>
          <w:sz w:val="23"/>
          <w:szCs w:val="23"/>
          <w:shd w:val="clear" w:color="auto" w:fill="FFFFFF"/>
        </w:rPr>
        <w:t xml:space="preserve"> </w:t>
      </w:r>
    </w:p>
    <w:sectPr w:rsidR="00E529CE" w:rsidRPr="00103644" w:rsidSect="00FE29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Medium">
    <w:altName w:val="Segoe UI"/>
    <w:charset w:val="00"/>
    <w:family w:val="auto"/>
    <w:pitch w:val="variable"/>
    <w:sig w:usb0="00000000" w:usb1="00000000" w:usb2="00000000" w:usb3="00000000" w:csb0="000001FB"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rav sood">
    <w15:presenceInfo w15:providerId="Windows Live" w15:userId="cb5087f3b7ee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01"/>
    <w:rsid w:val="00006AC1"/>
    <w:rsid w:val="00010503"/>
    <w:rsid w:val="00046901"/>
    <w:rsid w:val="00062D02"/>
    <w:rsid w:val="00103644"/>
    <w:rsid w:val="001B1454"/>
    <w:rsid w:val="001B4719"/>
    <w:rsid w:val="001B4A3A"/>
    <w:rsid w:val="002019FC"/>
    <w:rsid w:val="0028233D"/>
    <w:rsid w:val="0028343F"/>
    <w:rsid w:val="00295F5B"/>
    <w:rsid w:val="002C6ECB"/>
    <w:rsid w:val="003062CA"/>
    <w:rsid w:val="00386D52"/>
    <w:rsid w:val="003A058D"/>
    <w:rsid w:val="003D560A"/>
    <w:rsid w:val="003F4F62"/>
    <w:rsid w:val="00412CE6"/>
    <w:rsid w:val="0043198E"/>
    <w:rsid w:val="005B1D03"/>
    <w:rsid w:val="00606DA0"/>
    <w:rsid w:val="006543F7"/>
    <w:rsid w:val="00662C7C"/>
    <w:rsid w:val="00684B64"/>
    <w:rsid w:val="007F74C5"/>
    <w:rsid w:val="00826A00"/>
    <w:rsid w:val="00893A00"/>
    <w:rsid w:val="009A3294"/>
    <w:rsid w:val="009A5E22"/>
    <w:rsid w:val="009D183C"/>
    <w:rsid w:val="00A06E45"/>
    <w:rsid w:val="00A940DF"/>
    <w:rsid w:val="00AA59E5"/>
    <w:rsid w:val="00AA7283"/>
    <w:rsid w:val="00AE0256"/>
    <w:rsid w:val="00B41974"/>
    <w:rsid w:val="00BD782D"/>
    <w:rsid w:val="00C234F0"/>
    <w:rsid w:val="00D03118"/>
    <w:rsid w:val="00D14885"/>
    <w:rsid w:val="00D549CA"/>
    <w:rsid w:val="00D66241"/>
    <w:rsid w:val="00DD274B"/>
    <w:rsid w:val="00DE0AD6"/>
    <w:rsid w:val="00E1663D"/>
    <w:rsid w:val="00E1669A"/>
    <w:rsid w:val="00E529CE"/>
    <w:rsid w:val="00E61AF2"/>
    <w:rsid w:val="00E77632"/>
    <w:rsid w:val="00EF1C00"/>
    <w:rsid w:val="00FD25CD"/>
    <w:rsid w:val="00FE295B"/>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pn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sood</cp:lastModifiedBy>
  <cp:revision>7</cp:revision>
  <dcterms:created xsi:type="dcterms:W3CDTF">2018-04-30T14:07:00Z</dcterms:created>
  <dcterms:modified xsi:type="dcterms:W3CDTF">2018-04-30T16:25:00Z</dcterms:modified>
</cp:coreProperties>
</file>