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918228" w14:textId="19E2461B" w:rsidR="00046901" w:rsidRPr="00B41974" w:rsidRDefault="00A03E39" w:rsidP="00046901">
      <w:pPr>
        <w:rPr>
          <w:rFonts w:ascii="Futura Medium" w:hAnsi="Futura Medium"/>
          <w:color w:val="000000" w:themeColor="text1"/>
          <w:sz w:val="16"/>
          <w:szCs w:val="16"/>
        </w:rPr>
      </w:pPr>
      <w:r>
        <w:rPr>
          <w:rFonts w:ascii="Futura Medium" w:hAnsi="Futura Medium"/>
          <w:noProof/>
          <w:color w:val="000000" w:themeColor="text1"/>
          <w:sz w:val="10"/>
          <w:szCs w:val="10"/>
        </w:rPr>
        <w:drawing>
          <wp:anchor distT="0" distB="0" distL="114300" distR="114300" simplePos="0" relativeHeight="251692032" behindDoc="0" locked="0" layoutInCell="1" allowOverlap="1" wp14:anchorId="51F071E1" wp14:editId="18A82B7D">
            <wp:simplePos x="0" y="0"/>
            <wp:positionH relativeFrom="column">
              <wp:posOffset>-3175</wp:posOffset>
            </wp:positionH>
            <wp:positionV relativeFrom="paragraph">
              <wp:posOffset>129540</wp:posOffset>
            </wp:positionV>
            <wp:extent cx="1426845" cy="1426845"/>
            <wp:effectExtent l="0" t="0" r="0" b="0"/>
            <wp:wrapTight wrapText="bothSides">
              <wp:wrapPolygon edited="0">
                <wp:start x="0" y="0"/>
                <wp:lineTo x="0" y="21148"/>
                <wp:lineTo x="21148" y="21148"/>
                <wp:lineTo x="21148"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llup_416x416.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426845" cy="1426845"/>
                    </a:xfrm>
                    <a:prstGeom prst="rect">
                      <a:avLst/>
                    </a:prstGeom>
                  </pic:spPr>
                </pic:pic>
              </a:graphicData>
            </a:graphic>
            <wp14:sizeRelH relativeFrom="page">
              <wp14:pctWidth>0</wp14:pctWidth>
            </wp14:sizeRelH>
            <wp14:sizeRelV relativeFrom="page">
              <wp14:pctHeight>0</wp14:pctHeight>
            </wp14:sizeRelV>
          </wp:anchor>
        </w:drawing>
      </w:r>
    </w:p>
    <w:p w14:paraId="08C8C1CA" w14:textId="56973137" w:rsidR="00AA7283" w:rsidRPr="00B41974" w:rsidRDefault="00AA7283" w:rsidP="003A058D">
      <w:pPr>
        <w:rPr>
          <w:rFonts w:ascii="Futura Medium" w:hAnsi="Futura Medium"/>
          <w:color w:val="000000" w:themeColor="text1"/>
          <w:sz w:val="10"/>
          <w:szCs w:val="10"/>
        </w:rPr>
      </w:pPr>
    </w:p>
    <w:p w14:paraId="108D55B9" w14:textId="4EA6F10D" w:rsidR="00647DC3" w:rsidRDefault="00647DC3" w:rsidP="00647DC3">
      <w:pPr>
        <w:rPr>
          <w:rFonts w:ascii="Futura Medium" w:hAnsi="Futura Medium"/>
          <w:color w:val="000000" w:themeColor="text1"/>
          <w:sz w:val="36"/>
          <w:szCs w:val="36"/>
        </w:rPr>
      </w:pPr>
      <w:r>
        <w:rPr>
          <w:rFonts w:ascii="Futura Medium" w:hAnsi="Futura Medium"/>
          <w:color w:val="000000" w:themeColor="text1"/>
          <w:sz w:val="36"/>
          <w:szCs w:val="36"/>
        </w:rPr>
        <w:t xml:space="preserve"> </w:t>
      </w:r>
      <w:r w:rsidR="00A03E39">
        <w:rPr>
          <w:rFonts w:ascii="Futura Medium" w:hAnsi="Futura Medium"/>
          <w:color w:val="000000" w:themeColor="text1"/>
          <w:sz w:val="36"/>
          <w:szCs w:val="36"/>
        </w:rPr>
        <w:t xml:space="preserve">Americans’ </w:t>
      </w:r>
      <w:del w:id="0" w:author="gaurav sood" w:date="2018-04-26T11:34:00Z">
        <w:r w:rsidR="00A03E39" w:rsidDel="00DD64F5">
          <w:rPr>
            <w:rFonts w:ascii="Futura Medium" w:hAnsi="Futura Medium"/>
            <w:color w:val="000000" w:themeColor="text1"/>
            <w:sz w:val="36"/>
            <w:szCs w:val="36"/>
          </w:rPr>
          <w:delText xml:space="preserve">economic </w:delText>
        </w:r>
      </w:del>
      <w:ins w:id="1" w:author="gaurav sood" w:date="2018-04-26T11:34:00Z">
        <w:r w:rsidR="00DD64F5">
          <w:rPr>
            <w:rFonts w:ascii="Futura Medium" w:hAnsi="Futura Medium"/>
            <w:color w:val="000000" w:themeColor="text1"/>
            <w:sz w:val="36"/>
            <w:szCs w:val="36"/>
          </w:rPr>
          <w:t>E</w:t>
        </w:r>
        <w:r w:rsidR="00DD64F5">
          <w:rPr>
            <w:rFonts w:ascii="Futura Medium" w:hAnsi="Futura Medium"/>
            <w:color w:val="000000" w:themeColor="text1"/>
            <w:sz w:val="36"/>
            <w:szCs w:val="36"/>
          </w:rPr>
          <w:t xml:space="preserve">conomic </w:t>
        </w:r>
      </w:ins>
      <w:del w:id="2" w:author="gaurav sood" w:date="2018-04-26T11:34:00Z">
        <w:r w:rsidR="00A03E39" w:rsidDel="00DD64F5">
          <w:rPr>
            <w:rFonts w:ascii="Futura Medium" w:hAnsi="Futura Medium"/>
            <w:color w:val="000000" w:themeColor="text1"/>
            <w:sz w:val="36"/>
            <w:szCs w:val="36"/>
          </w:rPr>
          <w:delText xml:space="preserve">confidence </w:delText>
        </w:r>
      </w:del>
      <w:ins w:id="3" w:author="gaurav sood" w:date="2018-04-26T11:34:00Z">
        <w:r w:rsidR="00DD64F5">
          <w:rPr>
            <w:rFonts w:ascii="Futura Medium" w:hAnsi="Futura Medium"/>
            <w:color w:val="000000" w:themeColor="text1"/>
            <w:sz w:val="36"/>
            <w:szCs w:val="36"/>
          </w:rPr>
          <w:t>C</w:t>
        </w:r>
        <w:r w:rsidR="00DD64F5">
          <w:rPr>
            <w:rFonts w:ascii="Futura Medium" w:hAnsi="Futura Medium"/>
            <w:color w:val="000000" w:themeColor="text1"/>
            <w:sz w:val="36"/>
            <w:szCs w:val="36"/>
          </w:rPr>
          <w:t xml:space="preserve">onfidence </w:t>
        </w:r>
      </w:ins>
      <w:del w:id="4" w:author="gaurav sood" w:date="2018-04-26T11:35:00Z">
        <w:r w:rsidR="00A03E39" w:rsidDel="00DD64F5">
          <w:rPr>
            <w:rFonts w:ascii="Futura Medium" w:hAnsi="Futura Medium"/>
            <w:color w:val="000000" w:themeColor="text1"/>
            <w:sz w:val="36"/>
            <w:szCs w:val="36"/>
          </w:rPr>
          <w:delText xml:space="preserve">positive </w:delText>
        </w:r>
      </w:del>
      <w:ins w:id="5" w:author="gaurav sood" w:date="2018-04-26T11:35:00Z">
        <w:r w:rsidR="00DD64F5">
          <w:rPr>
            <w:rFonts w:ascii="Futura Medium" w:hAnsi="Futura Medium"/>
            <w:color w:val="000000" w:themeColor="text1"/>
            <w:sz w:val="36"/>
            <w:szCs w:val="36"/>
          </w:rPr>
          <w:t>High</w:t>
        </w:r>
        <w:r w:rsidR="00DD64F5">
          <w:rPr>
            <w:rFonts w:ascii="Futura Medium" w:hAnsi="Futura Medium"/>
            <w:color w:val="000000" w:themeColor="text1"/>
            <w:sz w:val="36"/>
            <w:szCs w:val="36"/>
          </w:rPr>
          <w:t xml:space="preserve"> </w:t>
        </w:r>
      </w:ins>
      <w:r w:rsidR="00A03E39">
        <w:rPr>
          <w:rFonts w:ascii="Futura Medium" w:hAnsi="Futura Medium"/>
          <w:color w:val="000000" w:themeColor="text1"/>
          <w:sz w:val="36"/>
          <w:szCs w:val="36"/>
        </w:rPr>
        <w:t xml:space="preserve">in </w:t>
      </w:r>
      <w:r>
        <w:rPr>
          <w:rFonts w:ascii="Futura Medium" w:hAnsi="Futura Medium"/>
          <w:color w:val="000000" w:themeColor="text1"/>
          <w:sz w:val="36"/>
          <w:szCs w:val="36"/>
        </w:rPr>
        <w:t xml:space="preserve"> </w:t>
      </w:r>
    </w:p>
    <w:p w14:paraId="52FCBBD3" w14:textId="1DEC511C" w:rsidR="006543F7" w:rsidRPr="00B41974" w:rsidRDefault="00647DC3" w:rsidP="00647DC3">
      <w:pPr>
        <w:rPr>
          <w:rFonts w:ascii="Futura Medium" w:hAnsi="Futura Medium"/>
          <w:color w:val="000000" w:themeColor="text1"/>
          <w:sz w:val="36"/>
          <w:szCs w:val="36"/>
        </w:rPr>
      </w:pPr>
      <w:r>
        <w:rPr>
          <w:rFonts w:ascii="Futura Medium" w:hAnsi="Futura Medium"/>
          <w:color w:val="000000" w:themeColor="text1"/>
          <w:sz w:val="36"/>
          <w:szCs w:val="36"/>
        </w:rPr>
        <w:t xml:space="preserve"> </w:t>
      </w:r>
      <w:r w:rsidR="00A03E39">
        <w:rPr>
          <w:rFonts w:ascii="Futura Medium" w:hAnsi="Futura Medium"/>
          <w:color w:val="000000" w:themeColor="text1"/>
          <w:sz w:val="36"/>
          <w:szCs w:val="36"/>
        </w:rPr>
        <w:t>2017</w:t>
      </w:r>
    </w:p>
    <w:p w14:paraId="3FE9E3A5" w14:textId="78FA69BD" w:rsidR="0043198E" w:rsidRPr="00B41974" w:rsidRDefault="0043198E" w:rsidP="00046901">
      <w:pPr>
        <w:rPr>
          <w:color w:val="000000" w:themeColor="text1"/>
        </w:rPr>
      </w:pPr>
    </w:p>
    <w:p w14:paraId="0F7C9AAA" w14:textId="7CA6747C" w:rsidR="00AA7283" w:rsidRPr="00B41974" w:rsidRDefault="00AA7283" w:rsidP="00AA7283">
      <w:pPr>
        <w:rPr>
          <w:rFonts w:ascii="Futura Medium" w:hAnsi="Futura Medium"/>
          <w:color w:val="000000" w:themeColor="text1"/>
          <w:sz w:val="22"/>
          <w:szCs w:val="22"/>
        </w:rPr>
      </w:pPr>
      <w:r w:rsidRPr="00B41974">
        <w:rPr>
          <w:rFonts w:ascii="Futura Medium" w:hAnsi="Futura Medium"/>
          <w:color w:val="000000" w:themeColor="text1"/>
          <w:sz w:val="22"/>
          <w:szCs w:val="22"/>
        </w:rPr>
        <w:t xml:space="preserve">BY </w:t>
      </w:r>
      <w:r w:rsidR="00A03E39">
        <w:rPr>
          <w:rFonts w:ascii="Futura Medium" w:hAnsi="Futura Medium"/>
          <w:color w:val="000000" w:themeColor="text1"/>
          <w:sz w:val="22"/>
          <w:szCs w:val="22"/>
        </w:rPr>
        <w:t>ANDREW DUGAN</w:t>
      </w:r>
      <w:r w:rsidRPr="00B41974">
        <w:rPr>
          <w:rFonts w:ascii="Futura Medium" w:hAnsi="Futura Medium"/>
          <w:color w:val="000000" w:themeColor="text1"/>
          <w:sz w:val="22"/>
          <w:szCs w:val="22"/>
        </w:rPr>
        <w:t xml:space="preserve"> / </w:t>
      </w:r>
      <w:r w:rsidR="00A03E39">
        <w:rPr>
          <w:rFonts w:ascii="Futura Medium" w:hAnsi="Futura Medium"/>
          <w:color w:val="000000" w:themeColor="text1"/>
          <w:sz w:val="22"/>
          <w:szCs w:val="22"/>
        </w:rPr>
        <w:t>January 2, 2018</w:t>
      </w:r>
      <w:r w:rsidRPr="00006AC1">
        <w:rPr>
          <w:rFonts w:ascii="Futura Medium" w:hAnsi="Futura Medium"/>
          <w:color w:val="000000" w:themeColor="text1"/>
          <w:sz w:val="22"/>
          <w:szCs w:val="22"/>
        </w:rPr>
        <w:t>, 7:37 AM</w:t>
      </w:r>
    </w:p>
    <w:p w14:paraId="459A0C9C" w14:textId="01208AFD" w:rsidR="00AA7283" w:rsidRPr="00B41974" w:rsidRDefault="00AA7283" w:rsidP="0043198E">
      <w:pPr>
        <w:rPr>
          <w:color w:val="000000" w:themeColor="text1"/>
        </w:rPr>
      </w:pPr>
    </w:p>
    <w:p w14:paraId="41E28A39" w14:textId="697DFF00" w:rsidR="00AA7283" w:rsidRPr="00B41974" w:rsidRDefault="00AA7283" w:rsidP="0043198E">
      <w:pPr>
        <w:rPr>
          <w:color w:val="000000" w:themeColor="text1"/>
        </w:rPr>
      </w:pPr>
      <w:r w:rsidRPr="00B41974">
        <w:rPr>
          <w:rFonts w:ascii="Futura Medium" w:hAnsi="Futura Medium"/>
          <w:noProof/>
          <w:color w:val="000000" w:themeColor="text1"/>
          <w:sz w:val="36"/>
          <w:szCs w:val="36"/>
        </w:rPr>
        <w:drawing>
          <wp:anchor distT="0" distB="0" distL="114300" distR="114300" simplePos="0" relativeHeight="251678720" behindDoc="0" locked="0" layoutInCell="1" allowOverlap="1" wp14:anchorId="2B64C1C0" wp14:editId="72B6349A">
            <wp:simplePos x="0" y="0"/>
            <wp:positionH relativeFrom="column">
              <wp:posOffset>-54610</wp:posOffset>
            </wp:positionH>
            <wp:positionV relativeFrom="paragraph">
              <wp:posOffset>197485</wp:posOffset>
            </wp:positionV>
            <wp:extent cx="4883150" cy="551815"/>
            <wp:effectExtent l="0" t="0" r="0" b="6985"/>
            <wp:wrapTight wrapText="bothSides">
              <wp:wrapPolygon edited="0">
                <wp:start x="0" y="0"/>
                <wp:lineTo x="0" y="20879"/>
                <wp:lineTo x="21460" y="20879"/>
                <wp:lineTo x="2146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8-02-19 at 11.16.56 AM.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883150" cy="551815"/>
                    </a:xfrm>
                    <a:prstGeom prst="rect">
                      <a:avLst/>
                    </a:prstGeom>
                  </pic:spPr>
                </pic:pic>
              </a:graphicData>
            </a:graphic>
            <wp14:sizeRelH relativeFrom="page">
              <wp14:pctWidth>0</wp14:pctWidth>
            </wp14:sizeRelH>
            <wp14:sizeRelV relativeFrom="page">
              <wp14:pctHeight>0</wp14:pctHeight>
            </wp14:sizeRelV>
          </wp:anchor>
        </w:drawing>
      </w:r>
    </w:p>
    <w:p w14:paraId="2ADD8679" w14:textId="29939FB0" w:rsidR="00AA7283" w:rsidRPr="00B41974" w:rsidRDefault="00AA7283" w:rsidP="0043198E">
      <w:pPr>
        <w:rPr>
          <w:color w:val="000000" w:themeColor="text1"/>
        </w:rPr>
      </w:pPr>
    </w:p>
    <w:p w14:paraId="530CF73F" w14:textId="6A10E946" w:rsidR="00AA59E5" w:rsidRPr="00B41974" w:rsidRDefault="00AA59E5" w:rsidP="0043198E">
      <w:pPr>
        <w:rPr>
          <w:color w:val="000000" w:themeColor="text1"/>
        </w:rPr>
      </w:pPr>
    </w:p>
    <w:p w14:paraId="33761D1B" w14:textId="472E4DC3" w:rsidR="00AA59E5" w:rsidRPr="00B41974" w:rsidRDefault="00AA59E5" w:rsidP="0043198E">
      <w:pPr>
        <w:rPr>
          <w:color w:val="000000" w:themeColor="text1"/>
        </w:rPr>
      </w:pPr>
    </w:p>
    <w:p w14:paraId="554759E4" w14:textId="77777777" w:rsidR="00AA59E5" w:rsidRPr="00B41974" w:rsidRDefault="00AA59E5" w:rsidP="0043198E">
      <w:pPr>
        <w:rPr>
          <w:color w:val="000000" w:themeColor="text1"/>
        </w:rPr>
      </w:pPr>
    </w:p>
    <w:p w14:paraId="540AC654" w14:textId="0248F087" w:rsidR="00046901" w:rsidRPr="002A7A84" w:rsidRDefault="00A03E39" w:rsidP="0043198E">
      <w:pPr>
        <w:rPr>
          <w:rFonts w:ascii="Arial" w:hAnsi="Arial" w:cs="Arial"/>
          <w:color w:val="000000" w:themeColor="text1"/>
        </w:rPr>
      </w:pPr>
      <w:r w:rsidRPr="002A7A84">
        <w:rPr>
          <w:rFonts w:ascii="Arial" w:hAnsi="Arial" w:cs="Arial"/>
          <w:color w:val="000000" w:themeColor="text1"/>
        </w:rPr>
        <w:t xml:space="preserve">Americans’ views of the U.S. economy were positive on balance in 2017, with Gallup’s U.S. Economic Confidence Index averaging +6 for the year. This was a 16-point increase from 2016 and is the index’s first positive annual average since Gallup began daily tracking of this measure in 2008. </w:t>
      </w:r>
    </w:p>
    <w:p w14:paraId="3C676878" w14:textId="25FF0823" w:rsidR="00046901" w:rsidRPr="002A7A84" w:rsidRDefault="007C502C" w:rsidP="0043198E">
      <w:pPr>
        <w:rPr>
          <w:rFonts w:ascii="Arial" w:hAnsi="Arial" w:cs="Arial"/>
          <w:color w:val="000000" w:themeColor="text1"/>
        </w:rPr>
      </w:pPr>
      <w:r>
        <w:rPr>
          <w:rFonts w:ascii="Arial" w:hAnsi="Arial" w:cs="Arial"/>
          <w:noProof/>
          <w:color w:val="000000" w:themeColor="text1"/>
        </w:rPr>
        <w:drawing>
          <wp:anchor distT="0" distB="0" distL="114300" distR="114300" simplePos="0" relativeHeight="251693056" behindDoc="0" locked="0" layoutInCell="1" allowOverlap="1" wp14:anchorId="3BF6E69B" wp14:editId="34A3EDB1">
            <wp:simplePos x="0" y="0"/>
            <wp:positionH relativeFrom="column">
              <wp:posOffset>2401570</wp:posOffset>
            </wp:positionH>
            <wp:positionV relativeFrom="paragraph">
              <wp:posOffset>100965</wp:posOffset>
            </wp:positionV>
            <wp:extent cx="3913505" cy="2286000"/>
            <wp:effectExtent l="0" t="0" r="0" b="0"/>
            <wp:wrapTight wrapText="bothSides">
              <wp:wrapPolygon edited="0">
                <wp:start x="0" y="0"/>
                <wp:lineTo x="0" y="21360"/>
                <wp:lineTo x="21449" y="21360"/>
                <wp:lineTo x="21449"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ontrol2.jpg"/>
                    <pic:cNvPicPr/>
                  </pic:nvPicPr>
                  <pic:blipFill>
                    <a:blip r:embed="rId8">
                      <a:extLst>
                        <a:ext uri="{28A0092B-C50C-407E-A947-70E740481C1C}">
                          <a14:useLocalDpi xmlns:a14="http://schemas.microsoft.com/office/drawing/2010/main" val="0"/>
                        </a:ext>
                      </a:extLst>
                    </a:blip>
                    <a:stretch>
                      <a:fillRect/>
                    </a:stretch>
                  </pic:blipFill>
                  <pic:spPr>
                    <a:xfrm>
                      <a:off x="0" y="0"/>
                      <a:ext cx="3913505" cy="2286000"/>
                    </a:xfrm>
                    <a:prstGeom prst="rect">
                      <a:avLst/>
                    </a:prstGeom>
                  </pic:spPr>
                </pic:pic>
              </a:graphicData>
            </a:graphic>
            <wp14:sizeRelH relativeFrom="page">
              <wp14:pctWidth>0</wp14:pctWidth>
            </wp14:sizeRelH>
            <wp14:sizeRelV relativeFrom="page">
              <wp14:pctHeight>0</wp14:pctHeight>
            </wp14:sizeRelV>
          </wp:anchor>
        </w:drawing>
      </w:r>
    </w:p>
    <w:p w14:paraId="767D318B" w14:textId="1771D607" w:rsidR="002A7A84" w:rsidRPr="002A7A84" w:rsidRDefault="007C502C" w:rsidP="002A7A84">
      <w:pPr>
        <w:rPr>
          <w:rFonts w:ascii="Arial" w:eastAsia="Times New Roman" w:hAnsi="Arial" w:cs="Arial"/>
        </w:rPr>
      </w:pPr>
      <w:r>
        <w:rPr>
          <w:rFonts w:ascii="Arial" w:eastAsia="Times New Roman" w:hAnsi="Arial" w:cs="Arial"/>
          <w:noProof/>
          <w:color w:val="2B2B2B"/>
        </w:rPr>
        <mc:AlternateContent>
          <mc:Choice Requires="wps">
            <w:drawing>
              <wp:anchor distT="0" distB="0" distL="114300" distR="114300" simplePos="0" relativeHeight="251694080" behindDoc="0" locked="0" layoutInCell="1" allowOverlap="1" wp14:anchorId="214A9558" wp14:editId="17361421">
                <wp:simplePos x="0" y="0"/>
                <wp:positionH relativeFrom="column">
                  <wp:posOffset>2409190</wp:posOffset>
                </wp:positionH>
                <wp:positionV relativeFrom="paragraph">
                  <wp:posOffset>2327910</wp:posOffset>
                </wp:positionV>
                <wp:extent cx="3886200" cy="455930"/>
                <wp:effectExtent l="0" t="0" r="0" b="1270"/>
                <wp:wrapSquare wrapText="bothSides"/>
                <wp:docPr id="20" name="Text Box 20"/>
                <wp:cNvGraphicFramePr/>
                <a:graphic xmlns:a="http://schemas.openxmlformats.org/drawingml/2006/main">
                  <a:graphicData uri="http://schemas.microsoft.com/office/word/2010/wordprocessingShape">
                    <wps:wsp>
                      <wps:cNvSpPr txBox="1"/>
                      <wps:spPr>
                        <a:xfrm>
                          <a:off x="0" y="0"/>
                          <a:ext cx="3886200" cy="45593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E874462" w14:textId="39B63A84" w:rsidR="007C502C" w:rsidRPr="007C502C" w:rsidRDefault="007C502C">
                            <w:pPr>
                              <w:rPr>
                                <w:rFonts w:ascii="Futura Medium" w:hAnsi="Futura Medium" w:cs="Futura Medium"/>
                                <w:sz w:val="20"/>
                                <w:szCs w:val="20"/>
                              </w:rPr>
                            </w:pPr>
                            <w:r w:rsidRPr="007C502C">
                              <w:rPr>
                                <w:rFonts w:ascii="Futura Medium" w:hAnsi="Futura Medium" w:cs="Futura Medium"/>
                                <w:sz w:val="20"/>
                                <w:szCs w:val="20"/>
                              </w:rPr>
                              <w:t xml:space="preserve">Americans’ economic confidence was </w:t>
                            </w:r>
                            <w:r>
                              <w:rPr>
                                <w:rFonts w:ascii="Futura Medium" w:hAnsi="Futura Medium" w:cs="Futura Medium"/>
                                <w:sz w:val="20"/>
                                <w:szCs w:val="20"/>
                              </w:rPr>
                              <w:t>positive in 2017 for the first time in years. Source: Gallup Tracking Polls, 2008 – 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xmlns:mv="urn:schemas-microsoft-com:mac:vml" xmlns:mo="http://schemas.microsoft.com/office/mac/office/2008/main">
            <w:pict>
              <v:shapetype w14:anchorId="214A9558" id="_x0000_t202" coordsize="21600,21600" o:spt="202" path="m0,0l0,21600,21600,21600,21600,0xe">
                <v:stroke joinstyle="miter"/>
                <v:path gradientshapeok="t" o:connecttype="rect"/>
              </v:shapetype>
              <v:shape id="Text Box 20" o:spid="_x0000_s1026" type="#_x0000_t202" style="position:absolute;margin-left:189.7pt;margin-top:183.3pt;width:306pt;height:35.9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" filled="f" stroked="f">
                <v:textbox>
                  <w:txbxContent>
                    <w:p w14:paraId="2E874462" w14:textId="39B63A84" w:rsidR="007C502C" w:rsidRPr="007C502C" w:rsidRDefault="007C502C">
                      <w:pPr>
                        <w:rPr>
                          <w:rFonts w:ascii="Futura Medium" w:hAnsi="Futura Medium" w:cs="Futura Medium"/>
                          <w:sz w:val="20"/>
                          <w:szCs w:val="20"/>
                        </w:rPr>
                      </w:pPr>
                      <w:r w:rsidRPr="007C502C">
                        <w:rPr>
                          <w:rFonts w:ascii="Futura Medium" w:hAnsi="Futura Medium" w:cs="Futura Medium"/>
                          <w:sz w:val="20"/>
                          <w:szCs w:val="20"/>
                        </w:rPr>
                        <w:t xml:space="preserve">Americans’ economic confidence was </w:t>
                      </w:r>
                      <w:r>
                        <w:rPr>
                          <w:rFonts w:ascii="Futura Medium" w:hAnsi="Futura Medium" w:cs="Futura Medium"/>
                          <w:sz w:val="20"/>
                          <w:szCs w:val="20"/>
                        </w:rPr>
                        <w:t>positive in 2017 for the first time in years. Source: Gallup Tracking Polls, 2008 – 2017.</w:t>
                      </w:r>
                    </w:p>
                  </w:txbxContent>
                </v:textbox>
                <w10:wrap type="square"/>
              </v:shape>
            </w:pict>
          </mc:Fallback>
        </mc:AlternateContent>
      </w:r>
      <w:r w:rsidR="002A7A84" w:rsidRPr="002A7A84">
        <w:rPr>
          <w:rFonts w:ascii="Arial" w:eastAsia="Times New Roman" w:hAnsi="Arial" w:cs="Arial"/>
          <w:color w:val="2B2B2B"/>
          <w:shd w:val="clear" w:color="auto" w:fill="FFFFFF"/>
        </w:rPr>
        <w:t>Gallup's U.S. Economic Confidence Index is the average of two components: how Americans rate current economic conditions and whether they feel the economy is improving or getting worse. The index has a theoretical maximum of +100 if all Americans were to say the economy is doing well and improving, and a theoretical minimum of -100 if all were to say the economy is doing poorly and getting worse.</w:t>
      </w:r>
    </w:p>
    <w:p w14:paraId="1D51C455" w14:textId="3F001676" w:rsidR="002A7A84" w:rsidRDefault="002A7A84" w:rsidP="002A7A84">
      <w:pPr>
        <w:rPr>
          <w:rFonts w:ascii="Arial" w:hAnsi="Arial" w:cs="Arial"/>
          <w:noProof/>
          <w:color w:val="000000" w:themeColor="text1"/>
        </w:rPr>
      </w:pPr>
      <w:r w:rsidRPr="002A7A84">
        <w:rPr>
          <w:rFonts w:ascii="Arial" w:hAnsi="Arial" w:cs="Arial"/>
          <w:noProof/>
          <w:color w:val="000000" w:themeColor="text1"/>
        </w:rPr>
        <w:t xml:space="preserve"> </w:t>
      </w:r>
    </w:p>
    <w:p w14:paraId="05D11810" w14:textId="42097BF6" w:rsidR="002A7A84" w:rsidRDefault="002A7A84" w:rsidP="002A7A84">
      <w:pPr>
        <w:rPr>
          <w:rFonts w:ascii="Arial" w:hAnsi="Arial" w:cs="Arial"/>
          <w:color w:val="2B2B2B"/>
        </w:rPr>
      </w:pPr>
      <w:r>
        <w:rPr>
          <w:rFonts w:ascii="Arial" w:hAnsi="Arial" w:cs="Arial"/>
          <w:color w:val="2B2B2B"/>
        </w:rPr>
        <w:t xml:space="preserve">Overall, Americans' confidence in the economy has gradually improved since the recession year of 2008, when economic confidence averaged -48. </w:t>
      </w:r>
    </w:p>
    <w:p w14:paraId="1AEB2F17" w14:textId="45BFD37C" w:rsidR="002A7A84" w:rsidRDefault="002A7A84" w:rsidP="002A7A84">
      <w:pPr>
        <w:pStyle w:val="NormalWeb"/>
        <w:shd w:val="clear" w:color="auto" w:fill="FFFFFF"/>
        <w:spacing w:before="225" w:beforeAutospacing="0" w:after="225" w:afterAutospacing="0"/>
        <w:rPr>
          <w:rFonts w:ascii="Arial" w:hAnsi="Arial" w:cs="Arial"/>
          <w:color w:val="2B2B2B"/>
        </w:rPr>
      </w:pPr>
      <w:r>
        <w:rPr>
          <w:rFonts w:ascii="Arial" w:hAnsi="Arial" w:cs="Arial"/>
          <w:color w:val="2B2B2B"/>
        </w:rPr>
        <w:t>Confidence strengthened over the next four years, with the index's annual average increasing by a total of six points between 2013 and 2016.</w:t>
      </w:r>
    </w:p>
    <w:p w14:paraId="4B7A3696" w14:textId="634EF369" w:rsidR="002A7A84" w:rsidRDefault="002A7A84" w:rsidP="002A7A84">
      <w:pPr>
        <w:pStyle w:val="NormalWeb"/>
        <w:shd w:val="clear" w:color="auto" w:fill="FFFFFF"/>
        <w:spacing w:before="225" w:beforeAutospacing="0" w:after="225" w:afterAutospacing="0"/>
        <w:rPr>
          <w:rFonts w:ascii="Arial" w:hAnsi="Arial" w:cs="Arial"/>
          <w:color w:val="2B2B2B"/>
        </w:rPr>
      </w:pPr>
      <w:r>
        <w:rPr>
          <w:rFonts w:ascii="Arial" w:hAnsi="Arial" w:cs="Arial"/>
          <w:color w:val="2B2B2B"/>
        </w:rPr>
        <w:t>The election of Donald Trump in late 2016 helped push the index into positive territory on a consistent basis, as confidence improved after his election. The index's monthly average hit a then-record high of +9 in December 2016.</w:t>
      </w:r>
    </w:p>
    <w:p w14:paraId="4E852722" w14:textId="2A0282F5" w:rsidR="006543F7" w:rsidRDefault="002A7A84" w:rsidP="002A7A84">
      <w:pPr>
        <w:pStyle w:val="NormalWeb"/>
        <w:shd w:val="clear" w:color="auto" w:fill="FFFFFF"/>
        <w:spacing w:before="225" w:beforeAutospacing="0" w:after="225" w:afterAutospacing="0"/>
        <w:rPr>
          <w:rFonts w:ascii="Arial" w:hAnsi="Arial" w:cs="Arial"/>
          <w:color w:val="2B2B2B"/>
        </w:rPr>
      </w:pPr>
      <w:r>
        <w:rPr>
          <w:rFonts w:ascii="Arial" w:hAnsi="Arial" w:cs="Arial"/>
          <w:color w:val="2B2B2B"/>
        </w:rPr>
        <w:t>This newfound confidence carried over into 2017. The index averaged +10 or higher in eight separate weeks, including a score of +13 for the final week of the year.</w:t>
      </w:r>
    </w:p>
    <w:p w14:paraId="41343414" w14:textId="01F54FA2" w:rsidR="005213DA" w:rsidRPr="002A7A84" w:rsidRDefault="005213DA" w:rsidP="002A7A84">
      <w:pPr>
        <w:pStyle w:val="NormalWeb"/>
        <w:shd w:val="clear" w:color="auto" w:fill="FFFFFF"/>
        <w:spacing w:before="225" w:beforeAutospacing="0" w:after="225" w:afterAutospacing="0"/>
        <w:rPr>
          <w:rFonts w:ascii="Arial" w:hAnsi="Arial" w:cs="Arial"/>
          <w:color w:val="2B2B2B"/>
        </w:rPr>
      </w:pPr>
    </w:p>
    <w:p w14:paraId="0ACF1A5E" w14:textId="4BAF65EE" w:rsidR="0043198E" w:rsidRPr="00B41974" w:rsidRDefault="0043198E" w:rsidP="00E529CE">
      <w:pPr>
        <w:rPr>
          <w:rFonts w:ascii="Futura Medium" w:hAnsi="Futura Medium"/>
          <w:color w:val="000000" w:themeColor="text1"/>
          <w:sz w:val="22"/>
          <w:szCs w:val="22"/>
        </w:rPr>
      </w:pPr>
    </w:p>
    <w:p w14:paraId="58D1C618" w14:textId="1B4A0273" w:rsidR="00E529CE" w:rsidRPr="00B41974" w:rsidRDefault="00E529CE" w:rsidP="00E529CE">
      <w:pPr>
        <w:rPr>
          <w:rFonts w:ascii="Futura Medium" w:hAnsi="Futura Medium"/>
          <w:color w:val="000000" w:themeColor="text1"/>
          <w:sz w:val="16"/>
          <w:szCs w:val="16"/>
        </w:rPr>
      </w:pPr>
    </w:p>
    <w:p w14:paraId="02A96F9F" w14:textId="7CDBA4A7" w:rsidR="00E529CE" w:rsidRPr="00B41974" w:rsidRDefault="00FE52C8" w:rsidP="006C46EC">
      <w:pPr>
        <w:spacing w:line="276" w:lineRule="auto"/>
        <w:rPr>
          <w:rFonts w:ascii="Futura Medium" w:hAnsi="Futura Medium"/>
          <w:color w:val="000000" w:themeColor="text1"/>
          <w:sz w:val="34"/>
          <w:szCs w:val="34"/>
        </w:rPr>
      </w:pPr>
      <w:r w:rsidRPr="005B0CA3">
        <w:rPr>
          <w:rFonts w:ascii="Futura Medium" w:hAnsi="Futura Medium" w:cs="Futura Medium"/>
          <w:noProof/>
          <w:color w:val="000000" w:themeColor="text1"/>
          <w:sz w:val="32"/>
          <w:szCs w:val="32"/>
        </w:rPr>
        <w:drawing>
          <wp:anchor distT="0" distB="0" distL="114300" distR="114300" simplePos="0" relativeHeight="251681792" behindDoc="0" locked="0" layoutInCell="1" allowOverlap="1" wp14:anchorId="32CEB578" wp14:editId="78318801">
            <wp:simplePos x="0" y="0"/>
            <wp:positionH relativeFrom="column">
              <wp:posOffset>-33020</wp:posOffset>
            </wp:positionH>
            <wp:positionV relativeFrom="paragraph">
              <wp:posOffset>607</wp:posOffset>
            </wp:positionV>
            <wp:extent cx="6126480" cy="253365"/>
            <wp:effectExtent l="0" t="0" r="0" b="635"/>
            <wp:wrapTight wrapText="bothSides">
              <wp:wrapPolygon edited="0">
                <wp:start x="0" y="0"/>
                <wp:lineTo x="0" y="19489"/>
                <wp:lineTo x="21493" y="19489"/>
                <wp:lineTo x="21493"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2-19 at 11.30.11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6480" cy="253365"/>
                    </a:xfrm>
                    <a:prstGeom prst="rect">
                      <a:avLst/>
                    </a:prstGeom>
                  </pic:spPr>
                </pic:pic>
              </a:graphicData>
            </a:graphic>
            <wp14:sizeRelH relativeFrom="page">
              <wp14:pctWidth>0</wp14:pctWidth>
            </wp14:sizeRelH>
            <wp14:sizeRelV relativeFrom="page">
              <wp14:pctHeight>0</wp14:pctHeight>
            </wp14:sizeRelV>
          </wp:anchor>
        </w:drawing>
      </w:r>
      <w:r w:rsidR="005B0CA3" w:rsidRPr="005B0CA3">
        <w:rPr>
          <w:rFonts w:ascii="Futura Medium" w:hAnsi="Futura Medium" w:cs="Futura Medium"/>
          <w:noProof/>
          <w:color w:val="000000" w:themeColor="text1"/>
          <w:sz w:val="32"/>
          <w:szCs w:val="32"/>
        </w:rPr>
        <w:t xml:space="preserve">Bucking </w:t>
      </w:r>
      <w:del w:id="6" w:author="gaurav sood" w:date="2018-04-26T11:55:00Z">
        <w:r w:rsidR="005B0CA3" w:rsidRPr="005B0CA3" w:rsidDel="00C71994">
          <w:rPr>
            <w:rFonts w:ascii="Futura Medium" w:hAnsi="Futura Medium" w:cs="Futura Medium"/>
            <w:noProof/>
            <w:color w:val="000000" w:themeColor="text1"/>
            <w:sz w:val="32"/>
            <w:szCs w:val="32"/>
          </w:rPr>
          <w:delText>trends</w:delText>
        </w:r>
      </w:del>
      <w:ins w:id="7" w:author="gaurav sood" w:date="2018-04-26T11:55:00Z">
        <w:r w:rsidR="00C71994">
          <w:rPr>
            <w:rFonts w:ascii="Futura Medium" w:hAnsi="Futura Medium" w:cs="Futura Medium"/>
            <w:noProof/>
            <w:color w:val="000000" w:themeColor="text1"/>
            <w:sz w:val="32"/>
            <w:szCs w:val="32"/>
          </w:rPr>
          <w:t>T</w:t>
        </w:r>
        <w:r w:rsidR="00C71994" w:rsidRPr="005B0CA3">
          <w:rPr>
            <w:rFonts w:ascii="Futura Medium" w:hAnsi="Futura Medium" w:cs="Futura Medium"/>
            <w:noProof/>
            <w:color w:val="000000" w:themeColor="text1"/>
            <w:sz w:val="32"/>
            <w:szCs w:val="32"/>
          </w:rPr>
          <w:t>rend</w:t>
        </w:r>
      </w:ins>
      <w:r w:rsidR="005B0CA3" w:rsidRPr="005B0CA3">
        <w:rPr>
          <w:rFonts w:ascii="Futura Medium" w:hAnsi="Futura Medium" w:cs="Futura Medium"/>
          <w:noProof/>
          <w:color w:val="000000" w:themeColor="text1"/>
          <w:sz w:val="32"/>
          <w:szCs w:val="32"/>
        </w:rPr>
        <w:t>, Republicans</w:t>
      </w:r>
      <w:r w:rsidR="005B0CA3">
        <w:rPr>
          <w:rFonts w:ascii="Futura Medium" w:hAnsi="Futura Medium" w:cs="Futura Medium"/>
          <w:noProof/>
          <w:color w:val="000000" w:themeColor="text1"/>
          <w:sz w:val="32"/>
          <w:szCs w:val="32"/>
        </w:rPr>
        <w:t xml:space="preserve"> </w:t>
      </w:r>
      <w:del w:id="8" w:author="gaurav sood" w:date="2018-04-26T11:55:00Z">
        <w:r w:rsidR="00B45284" w:rsidDel="00674363">
          <w:rPr>
            <w:rFonts w:ascii="Futura Medium" w:hAnsi="Futura Medium" w:cs="Futura Medium"/>
            <w:noProof/>
            <w:color w:val="000000" w:themeColor="text1"/>
            <w:sz w:val="32"/>
            <w:szCs w:val="32"/>
          </w:rPr>
          <w:delText xml:space="preserve">were </w:delText>
        </w:r>
      </w:del>
      <w:ins w:id="9" w:author="gaurav sood" w:date="2018-04-26T11:55:00Z">
        <w:r w:rsidR="00674363">
          <w:rPr>
            <w:rFonts w:ascii="Futura Medium" w:hAnsi="Futura Medium" w:cs="Futura Medium"/>
            <w:noProof/>
            <w:color w:val="000000" w:themeColor="text1"/>
            <w:sz w:val="32"/>
            <w:szCs w:val="32"/>
          </w:rPr>
          <w:t>W</w:t>
        </w:r>
        <w:r w:rsidR="00674363">
          <w:rPr>
            <w:rFonts w:ascii="Futura Medium" w:hAnsi="Futura Medium" w:cs="Futura Medium"/>
            <w:noProof/>
            <w:color w:val="000000" w:themeColor="text1"/>
            <w:sz w:val="32"/>
            <w:szCs w:val="32"/>
          </w:rPr>
          <w:t xml:space="preserve">ere </w:t>
        </w:r>
      </w:ins>
      <w:del w:id="10" w:author="gaurav sood" w:date="2018-04-26T11:55:00Z">
        <w:r w:rsidR="00B45284" w:rsidDel="00674363">
          <w:rPr>
            <w:rFonts w:ascii="Futura Medium" w:hAnsi="Futura Medium" w:cs="Futura Medium"/>
            <w:noProof/>
            <w:color w:val="000000" w:themeColor="text1"/>
            <w:sz w:val="32"/>
            <w:szCs w:val="32"/>
          </w:rPr>
          <w:delText xml:space="preserve">less </w:delText>
        </w:r>
      </w:del>
      <w:ins w:id="11" w:author="gaurav sood" w:date="2018-04-26T11:55:00Z">
        <w:r w:rsidR="00674363">
          <w:rPr>
            <w:rFonts w:ascii="Futura Medium" w:hAnsi="Futura Medium" w:cs="Futura Medium"/>
            <w:noProof/>
            <w:color w:val="000000" w:themeColor="text1"/>
            <w:sz w:val="32"/>
            <w:szCs w:val="32"/>
          </w:rPr>
          <w:t>L</w:t>
        </w:r>
        <w:r w:rsidR="00674363">
          <w:rPr>
            <w:rFonts w:ascii="Futura Medium" w:hAnsi="Futura Medium" w:cs="Futura Medium"/>
            <w:noProof/>
            <w:color w:val="000000" w:themeColor="text1"/>
            <w:sz w:val="32"/>
            <w:szCs w:val="32"/>
          </w:rPr>
          <w:t xml:space="preserve">ess </w:t>
        </w:r>
      </w:ins>
      <w:del w:id="12" w:author="gaurav sood" w:date="2018-04-26T11:55:00Z">
        <w:r w:rsidR="00B45284" w:rsidDel="00674363">
          <w:rPr>
            <w:rFonts w:ascii="Futura Medium" w:hAnsi="Futura Medium" w:cs="Futura Medium"/>
            <w:noProof/>
            <w:color w:val="000000" w:themeColor="text1"/>
            <w:sz w:val="32"/>
            <w:szCs w:val="32"/>
          </w:rPr>
          <w:delText xml:space="preserve">biased </w:delText>
        </w:r>
      </w:del>
      <w:ins w:id="13" w:author="gaurav sood" w:date="2018-04-26T11:55:00Z">
        <w:r w:rsidR="00674363">
          <w:rPr>
            <w:rFonts w:ascii="Futura Medium" w:hAnsi="Futura Medium" w:cs="Futura Medium"/>
            <w:noProof/>
            <w:color w:val="000000" w:themeColor="text1"/>
            <w:sz w:val="32"/>
            <w:szCs w:val="32"/>
          </w:rPr>
          <w:t>B</w:t>
        </w:r>
        <w:r w:rsidR="00674363">
          <w:rPr>
            <w:rFonts w:ascii="Futura Medium" w:hAnsi="Futura Medium" w:cs="Futura Medium"/>
            <w:noProof/>
            <w:color w:val="000000" w:themeColor="text1"/>
            <w:sz w:val="32"/>
            <w:szCs w:val="32"/>
          </w:rPr>
          <w:t xml:space="preserve">iased </w:t>
        </w:r>
      </w:ins>
      <w:del w:id="14" w:author="gaurav sood" w:date="2018-04-26T11:55:00Z">
        <w:r w:rsidR="00B45284" w:rsidDel="005F5A61">
          <w:rPr>
            <w:rFonts w:ascii="Futura Medium" w:hAnsi="Futura Medium" w:cs="Futura Medium"/>
            <w:noProof/>
            <w:color w:val="000000" w:themeColor="text1"/>
            <w:sz w:val="32"/>
            <w:szCs w:val="32"/>
          </w:rPr>
          <w:delText>about</w:delText>
        </w:r>
        <w:r w:rsidR="005B0CA3" w:rsidDel="005F5A61">
          <w:rPr>
            <w:rFonts w:ascii="Futura Medium" w:hAnsi="Futura Medium" w:cs="Futura Medium"/>
            <w:noProof/>
            <w:color w:val="000000" w:themeColor="text1"/>
            <w:sz w:val="32"/>
            <w:szCs w:val="32"/>
          </w:rPr>
          <w:delText xml:space="preserve"> </w:delText>
        </w:r>
      </w:del>
      <w:ins w:id="15" w:author="gaurav sood" w:date="2018-04-26T11:55:00Z">
        <w:r w:rsidR="005F5A61">
          <w:rPr>
            <w:rFonts w:ascii="Futura Medium" w:hAnsi="Futura Medium" w:cs="Futura Medium"/>
            <w:noProof/>
            <w:color w:val="000000" w:themeColor="text1"/>
            <w:sz w:val="32"/>
            <w:szCs w:val="32"/>
          </w:rPr>
          <w:t>A</w:t>
        </w:r>
        <w:r w:rsidR="005F5A61">
          <w:rPr>
            <w:rFonts w:ascii="Futura Medium" w:hAnsi="Futura Medium" w:cs="Futura Medium"/>
            <w:noProof/>
            <w:color w:val="000000" w:themeColor="text1"/>
            <w:sz w:val="32"/>
            <w:szCs w:val="32"/>
          </w:rPr>
          <w:t xml:space="preserve">bout </w:t>
        </w:r>
      </w:ins>
      <w:r w:rsidR="005B0CA3">
        <w:rPr>
          <w:rFonts w:ascii="Futura Medium" w:hAnsi="Futura Medium" w:cs="Futura Medium"/>
          <w:noProof/>
          <w:color w:val="000000" w:themeColor="text1"/>
          <w:sz w:val="32"/>
          <w:szCs w:val="32"/>
        </w:rPr>
        <w:t xml:space="preserve">the </w:t>
      </w:r>
      <w:del w:id="16" w:author="gaurav sood" w:date="2018-04-26T11:55:00Z">
        <w:r w:rsidR="005B0CA3" w:rsidDel="005F5A61">
          <w:rPr>
            <w:rFonts w:ascii="Futura Medium" w:hAnsi="Futura Medium" w:cs="Futura Medium"/>
            <w:noProof/>
            <w:color w:val="000000" w:themeColor="text1"/>
            <w:sz w:val="32"/>
            <w:szCs w:val="32"/>
          </w:rPr>
          <w:delText xml:space="preserve">economy </w:delText>
        </w:r>
      </w:del>
      <w:ins w:id="17" w:author="gaurav sood" w:date="2018-04-26T11:55:00Z">
        <w:r w:rsidR="005F5A61">
          <w:rPr>
            <w:rFonts w:ascii="Futura Medium" w:hAnsi="Futura Medium" w:cs="Futura Medium"/>
            <w:noProof/>
            <w:color w:val="000000" w:themeColor="text1"/>
            <w:sz w:val="32"/>
            <w:szCs w:val="32"/>
          </w:rPr>
          <w:t>E</w:t>
        </w:r>
        <w:r w:rsidR="005F5A61">
          <w:rPr>
            <w:rFonts w:ascii="Futura Medium" w:hAnsi="Futura Medium" w:cs="Futura Medium"/>
            <w:noProof/>
            <w:color w:val="000000" w:themeColor="text1"/>
            <w:sz w:val="32"/>
            <w:szCs w:val="32"/>
          </w:rPr>
          <w:t xml:space="preserve">conomy </w:t>
        </w:r>
      </w:ins>
      <w:r w:rsidR="005B0CA3">
        <w:rPr>
          <w:rFonts w:ascii="Futura Medium" w:hAnsi="Futura Medium" w:cs="Futura Medium"/>
          <w:noProof/>
          <w:color w:val="000000" w:themeColor="text1"/>
          <w:sz w:val="32"/>
          <w:szCs w:val="32"/>
        </w:rPr>
        <w:t>in 2016</w:t>
      </w:r>
      <w:r w:rsidRPr="00B41974">
        <w:rPr>
          <w:rFonts w:ascii="Futura Medium" w:hAnsi="Futura Medium"/>
          <w:noProof/>
          <w:color w:val="000000" w:themeColor="text1"/>
          <w:sz w:val="34"/>
          <w:szCs w:val="34"/>
        </w:rPr>
        <w:drawing>
          <wp:inline distT="0" distB="0" distL="0" distR="0" wp14:anchorId="7054A152" wp14:editId="7DB6AC61">
            <wp:extent cx="6126480" cy="8191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2-19 at 11.31.18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6480" cy="819150"/>
                    </a:xfrm>
                    <a:prstGeom prst="rect">
                      <a:avLst/>
                    </a:prstGeom>
                  </pic:spPr>
                </pic:pic>
              </a:graphicData>
            </a:graphic>
          </wp:inline>
        </w:drawing>
      </w:r>
    </w:p>
    <w:p w14:paraId="34573C00" w14:textId="020CCBA5" w:rsidR="0043198E" w:rsidRPr="00B41974" w:rsidRDefault="0043198E" w:rsidP="00E529CE">
      <w:pPr>
        <w:rPr>
          <w:color w:val="000000" w:themeColor="text1"/>
        </w:rPr>
      </w:pPr>
    </w:p>
    <w:p w14:paraId="420DCA8F" w14:textId="579545AD" w:rsidR="00662C7C" w:rsidRPr="002A7A84" w:rsidRDefault="00662C7C" w:rsidP="00E529CE">
      <w:pPr>
        <w:rPr>
          <w:rFonts w:ascii="Arial" w:hAnsi="Arial" w:cs="Arial"/>
          <w:color w:val="000000" w:themeColor="text1"/>
        </w:rPr>
      </w:pPr>
      <w:r w:rsidRPr="002A7A84">
        <w:rPr>
          <w:rFonts w:ascii="Arial" w:hAnsi="Arial" w:cs="Arial"/>
          <w:color w:val="000000" w:themeColor="text1"/>
        </w:rPr>
        <w:t xml:space="preserve">The way Republicans view the economy </w:t>
      </w:r>
      <w:r w:rsidR="005B0CA3" w:rsidRPr="002A7A84">
        <w:rPr>
          <w:rFonts w:ascii="Arial" w:hAnsi="Arial" w:cs="Arial"/>
          <w:color w:val="000000" w:themeColor="text1"/>
        </w:rPr>
        <w:t>underwent a dramatic shift in 2016.</w:t>
      </w:r>
    </w:p>
    <w:p w14:paraId="76A92106" w14:textId="348D29FB" w:rsidR="005B0CA3" w:rsidRPr="002A7A84" w:rsidRDefault="005B0CA3" w:rsidP="00E529CE">
      <w:pPr>
        <w:rPr>
          <w:rFonts w:ascii="Arial" w:hAnsi="Arial" w:cs="Arial"/>
          <w:color w:val="000000" w:themeColor="text1"/>
        </w:rPr>
      </w:pPr>
    </w:p>
    <w:p w14:paraId="3661FD2B" w14:textId="58B92C79" w:rsidR="00E529CE" w:rsidRPr="002A7A84" w:rsidRDefault="00662C7C" w:rsidP="00751BCC">
      <w:pPr>
        <w:rPr>
          <w:rFonts w:ascii="Arial" w:hAnsi="Arial" w:cs="Arial"/>
          <w:color w:val="000000" w:themeColor="text1"/>
        </w:rPr>
      </w:pPr>
      <w:bookmarkStart w:id="18" w:name="_GoBack"/>
      <w:r w:rsidRPr="002A7A84">
        <w:rPr>
          <w:rFonts w:ascii="Arial" w:hAnsi="Arial" w:cs="Arial"/>
          <w:color w:val="000000" w:themeColor="text1"/>
        </w:rPr>
        <w:t>Gallup’s Economic Confidence Index, based on a</w:t>
      </w:r>
      <w:r w:rsidR="005B0CA3" w:rsidRPr="002A7A84">
        <w:rPr>
          <w:rFonts w:ascii="Arial" w:hAnsi="Arial" w:cs="Arial"/>
          <w:color w:val="000000" w:themeColor="text1"/>
        </w:rPr>
        <w:t>n average of how Americans view</w:t>
      </w:r>
      <w:r w:rsidRPr="002A7A84">
        <w:rPr>
          <w:rFonts w:ascii="Arial" w:hAnsi="Arial" w:cs="Arial"/>
          <w:color w:val="000000" w:themeColor="text1"/>
        </w:rPr>
        <w:t xml:space="preserve"> economic conditions</w:t>
      </w:r>
      <w:r w:rsidR="005B0CA3" w:rsidRPr="002A7A84">
        <w:rPr>
          <w:rFonts w:ascii="Arial" w:hAnsi="Arial" w:cs="Arial"/>
          <w:color w:val="000000" w:themeColor="text1"/>
        </w:rPr>
        <w:t xml:space="preserve"> over the past year</w:t>
      </w:r>
      <w:r w:rsidRPr="002A7A84">
        <w:rPr>
          <w:rFonts w:ascii="Arial" w:hAnsi="Arial" w:cs="Arial"/>
          <w:color w:val="000000" w:themeColor="text1"/>
        </w:rPr>
        <w:t xml:space="preserve">, </w:t>
      </w:r>
      <w:r w:rsidR="005B0CA3" w:rsidRPr="002A7A84">
        <w:rPr>
          <w:rFonts w:ascii="Arial" w:hAnsi="Arial" w:cs="Arial"/>
          <w:color w:val="000000" w:themeColor="text1"/>
        </w:rPr>
        <w:t xml:space="preserve">showed that Republicans </w:t>
      </w:r>
      <w:r w:rsidR="00751BCC" w:rsidRPr="002A7A84">
        <w:rPr>
          <w:rFonts w:ascii="Arial" w:hAnsi="Arial" w:cs="Arial"/>
          <w:color w:val="000000" w:themeColor="text1"/>
        </w:rPr>
        <w:t>displayed far less bias in their responses compared to previous years.</w:t>
      </w:r>
    </w:p>
    <w:p w14:paraId="0A6C4F2C" w14:textId="45AC16BD" w:rsidR="00751BCC" w:rsidRPr="002A7A84" w:rsidRDefault="00751BCC" w:rsidP="00751BCC">
      <w:pPr>
        <w:rPr>
          <w:rFonts w:ascii="Arial" w:hAnsi="Arial" w:cs="Arial"/>
          <w:color w:val="000000" w:themeColor="text1"/>
        </w:rPr>
      </w:pPr>
    </w:p>
    <w:p w14:paraId="65D358B3" w14:textId="75F13151" w:rsidR="00751BCC" w:rsidRPr="002A7A84" w:rsidRDefault="001649BC" w:rsidP="00751BCC">
      <w:pPr>
        <w:rPr>
          <w:rFonts w:ascii="Arial" w:eastAsia="Times New Roman" w:hAnsi="Arial" w:cs="Arial"/>
          <w:color w:val="000000" w:themeColor="text1"/>
          <w:shd w:val="clear" w:color="auto" w:fill="FFFFFF"/>
        </w:rPr>
      </w:pPr>
      <w:r>
        <w:rPr>
          <w:rFonts w:ascii="Arial" w:eastAsia="Times New Roman" w:hAnsi="Arial" w:cs="Arial"/>
          <w:noProof/>
          <w:color w:val="000000" w:themeColor="text1"/>
          <w:shd w:val="clear" w:color="auto" w:fill="FFFFFF"/>
        </w:rPr>
        <w:drawing>
          <wp:anchor distT="0" distB="0" distL="114300" distR="114300" simplePos="0" relativeHeight="251695104" behindDoc="0" locked="0" layoutInCell="1" allowOverlap="1" wp14:anchorId="0AB4D37C" wp14:editId="03BA3528">
            <wp:simplePos x="0" y="0"/>
            <wp:positionH relativeFrom="column">
              <wp:posOffset>2560320</wp:posOffset>
            </wp:positionH>
            <wp:positionV relativeFrom="paragraph">
              <wp:posOffset>38735</wp:posOffset>
            </wp:positionV>
            <wp:extent cx="3529330" cy="2057400"/>
            <wp:effectExtent l="0" t="0" r="1270" b="0"/>
            <wp:wrapTight wrapText="bothSides">
              <wp:wrapPolygon edited="0">
                <wp:start x="0" y="0"/>
                <wp:lineTo x="0" y="21333"/>
                <wp:lineTo x="21452" y="21333"/>
                <wp:lineTo x="21452"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reps_lessbiased.jpg"/>
                    <pic:cNvPicPr/>
                  </pic:nvPicPr>
                  <pic:blipFill>
                    <a:blip r:embed="rId11">
                      <a:extLst>
                        <a:ext uri="{28A0092B-C50C-407E-A947-70E740481C1C}">
                          <a14:useLocalDpi xmlns:a14="http://schemas.microsoft.com/office/drawing/2010/main" val="0"/>
                        </a:ext>
                      </a:extLst>
                    </a:blip>
                    <a:stretch>
                      <a:fillRect/>
                    </a:stretch>
                  </pic:blipFill>
                  <pic:spPr>
                    <a:xfrm>
                      <a:off x="0" y="0"/>
                      <a:ext cx="3529330" cy="2057400"/>
                    </a:xfrm>
                    <a:prstGeom prst="rect">
                      <a:avLst/>
                    </a:prstGeom>
                  </pic:spPr>
                </pic:pic>
              </a:graphicData>
            </a:graphic>
            <wp14:sizeRelH relativeFrom="page">
              <wp14:pctWidth>0</wp14:pctWidth>
            </wp14:sizeRelH>
            <wp14:sizeRelV relativeFrom="page">
              <wp14:pctHeight>0</wp14:pctHeight>
            </wp14:sizeRelV>
          </wp:anchor>
        </w:drawing>
      </w:r>
      <w:r w:rsidR="00751BCC" w:rsidRPr="002A7A84">
        <w:rPr>
          <w:rFonts w:ascii="Arial" w:eastAsia="Times New Roman" w:hAnsi="Arial" w:cs="Arial"/>
          <w:color w:val="000000" w:themeColor="text1"/>
          <w:shd w:val="clear" w:color="auto" w:fill="FFFFFF"/>
        </w:rPr>
        <w:t xml:space="preserve">“While Republicans were generally optimistic about the economy under George W. Bush, they </w:t>
      </w:r>
      <w:r w:rsidR="001438A7" w:rsidRPr="002A7A84">
        <w:rPr>
          <w:rFonts w:ascii="Arial" w:eastAsia="Times New Roman" w:hAnsi="Arial" w:cs="Arial"/>
          <w:color w:val="000000" w:themeColor="text1"/>
          <w:shd w:val="clear" w:color="auto" w:fill="FFFFFF"/>
        </w:rPr>
        <w:t>took</w:t>
      </w:r>
      <w:r w:rsidR="00751BCC" w:rsidRPr="002A7A84">
        <w:rPr>
          <w:rFonts w:ascii="Arial" w:eastAsia="Times New Roman" w:hAnsi="Arial" w:cs="Arial"/>
          <w:color w:val="000000" w:themeColor="text1"/>
          <w:shd w:val="clear" w:color="auto" w:fill="FFFFFF"/>
        </w:rPr>
        <w:t xml:space="preserve"> a more dismal view during Barack Obama’s two terms,” said the release from Gallup. “In 2016, </w:t>
      </w:r>
      <w:r w:rsidR="00C07988" w:rsidRPr="002A7A84">
        <w:rPr>
          <w:rFonts w:ascii="Arial" w:eastAsia="Times New Roman" w:hAnsi="Arial" w:cs="Arial"/>
          <w:color w:val="000000" w:themeColor="text1"/>
          <w:shd w:val="clear" w:color="auto" w:fill="FFFFFF"/>
        </w:rPr>
        <w:t xml:space="preserve">however, Republicans </w:t>
      </w:r>
      <w:r w:rsidR="001438A7" w:rsidRPr="002A7A84">
        <w:rPr>
          <w:rFonts w:ascii="Arial" w:eastAsia="Times New Roman" w:hAnsi="Arial" w:cs="Arial"/>
          <w:color w:val="000000" w:themeColor="text1"/>
          <w:shd w:val="clear" w:color="auto" w:fill="FFFFFF"/>
        </w:rPr>
        <w:t>changed</w:t>
      </w:r>
      <w:r w:rsidR="00C07988" w:rsidRPr="002A7A84">
        <w:rPr>
          <w:rFonts w:ascii="Arial" w:eastAsia="Times New Roman" w:hAnsi="Arial" w:cs="Arial"/>
          <w:color w:val="000000" w:themeColor="text1"/>
          <w:shd w:val="clear" w:color="auto" w:fill="FFFFFF"/>
        </w:rPr>
        <w:t xml:space="preserve"> their views to align more closely with objective economic conditions</w:t>
      </w:r>
      <w:r w:rsidR="00751BCC" w:rsidRPr="002A7A84">
        <w:rPr>
          <w:rFonts w:ascii="Arial" w:eastAsia="Times New Roman" w:hAnsi="Arial" w:cs="Arial"/>
          <w:color w:val="000000" w:themeColor="text1"/>
          <w:shd w:val="clear" w:color="auto" w:fill="FFFFFF"/>
        </w:rPr>
        <w:t>.”</w:t>
      </w:r>
    </w:p>
    <w:p w14:paraId="516A5FD4" w14:textId="431D9A18" w:rsidR="005B0CA3" w:rsidRPr="002A7A84" w:rsidRDefault="005B0CA3" w:rsidP="00E529CE">
      <w:pPr>
        <w:rPr>
          <w:rFonts w:ascii="Arial" w:eastAsia="Times New Roman" w:hAnsi="Arial" w:cs="Arial"/>
          <w:color w:val="000000" w:themeColor="text1"/>
          <w:shd w:val="clear" w:color="auto" w:fill="FFFFFF"/>
        </w:rPr>
      </w:pPr>
    </w:p>
    <w:p w14:paraId="5D61CBEC" w14:textId="58468889" w:rsidR="00707A70" w:rsidRPr="002A7A84" w:rsidRDefault="00B1533C" w:rsidP="00E529CE">
      <w:pPr>
        <w:rPr>
          <w:rFonts w:ascii="Arial" w:eastAsia="Times New Roman" w:hAnsi="Arial" w:cs="Arial"/>
          <w:color w:val="000000" w:themeColor="text1"/>
          <w:shd w:val="clear" w:color="auto" w:fill="FFFFFF"/>
        </w:rPr>
      </w:pPr>
      <w:r>
        <w:rPr>
          <w:rFonts w:ascii="Arial" w:eastAsia="Times New Roman" w:hAnsi="Arial" w:cs="Arial"/>
          <w:noProof/>
          <w:color w:val="2B2B2B"/>
        </w:rPr>
        <mc:AlternateContent>
          <mc:Choice Requires="wps">
            <w:drawing>
              <wp:anchor distT="0" distB="0" distL="114300" distR="114300" simplePos="0" relativeHeight="251697152" behindDoc="0" locked="0" layoutInCell="1" allowOverlap="1" wp14:anchorId="72657570" wp14:editId="72C3DD6B">
                <wp:simplePos x="0" y="0"/>
                <wp:positionH relativeFrom="column">
                  <wp:posOffset>2557780</wp:posOffset>
                </wp:positionH>
                <wp:positionV relativeFrom="paragraph">
                  <wp:posOffset>458470</wp:posOffset>
                </wp:positionV>
                <wp:extent cx="3584575" cy="56896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3584575" cy="568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2C12D1" w14:textId="3D4D22E7" w:rsidR="007C502C" w:rsidRPr="007C502C" w:rsidRDefault="007C502C" w:rsidP="007C502C">
                            <w:pPr>
                              <w:rPr>
                                <w:rFonts w:ascii="Futura Medium" w:hAnsi="Futura Medium" w:cs="Futura Medium"/>
                                <w:sz w:val="20"/>
                                <w:szCs w:val="20"/>
                              </w:rPr>
                            </w:pPr>
                            <w:r>
                              <w:rPr>
                                <w:rFonts w:ascii="Futura Medium" w:hAnsi="Futura Medium" w:cs="Futura Medium"/>
                                <w:sz w:val="20"/>
                                <w:szCs w:val="20"/>
                              </w:rPr>
                              <w:t>Republicans were far less biased in their evaluations in 2016 compared to past years. Source: Gallup Tracking Polls, 2004 –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2657570" id="Text Box 27" o:spid="_x0000_s1027" type="#_x0000_t202" style="position:absolute;margin-left:201.4pt;margin-top:36.1pt;width:282.25pt;height:44.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" filled="f" stroked="f">
                <v:textbox>
                  <w:txbxContent>
                    <w:p w14:paraId="3B2C12D1" w14:textId="3D4D22E7" w:rsidR="007C502C" w:rsidRPr="007C502C" w:rsidRDefault="007C502C" w:rsidP="007C502C">
                      <w:pPr>
                        <w:rPr>
                          <w:rFonts w:ascii="Futura Medium" w:hAnsi="Futura Medium" w:cs="Futura Medium"/>
                          <w:sz w:val="20"/>
                          <w:szCs w:val="20"/>
                        </w:rPr>
                      </w:pPr>
                      <w:r>
                        <w:rPr>
                          <w:rFonts w:ascii="Futura Medium" w:hAnsi="Futura Medium" w:cs="Futura Medium"/>
                          <w:sz w:val="20"/>
                          <w:szCs w:val="20"/>
                        </w:rPr>
                        <w:t>Republicans were far less biased in their evaluations in 2016 compared to past years</w:t>
                      </w:r>
                      <w:r>
                        <w:rPr>
                          <w:rFonts w:ascii="Futura Medium" w:hAnsi="Futura Medium" w:cs="Futura Medium"/>
                          <w:sz w:val="20"/>
                          <w:szCs w:val="20"/>
                        </w:rPr>
                        <w:t>. Sou</w:t>
                      </w:r>
                      <w:r>
                        <w:rPr>
                          <w:rFonts w:ascii="Futura Medium" w:hAnsi="Futura Medium" w:cs="Futura Medium"/>
                          <w:sz w:val="20"/>
                          <w:szCs w:val="20"/>
                        </w:rPr>
                        <w:t>rce: Gallup Tracking Polls, 2004</w:t>
                      </w:r>
                      <w:r>
                        <w:rPr>
                          <w:rFonts w:ascii="Futura Medium" w:hAnsi="Futura Medium" w:cs="Futura Medium"/>
                          <w:sz w:val="20"/>
                          <w:szCs w:val="20"/>
                        </w:rPr>
                        <w:t xml:space="preserve"> –</w:t>
                      </w:r>
                      <w:r>
                        <w:rPr>
                          <w:rFonts w:ascii="Futura Medium" w:hAnsi="Futura Medium" w:cs="Futura Medium"/>
                          <w:sz w:val="20"/>
                          <w:szCs w:val="20"/>
                        </w:rPr>
                        <w:t xml:space="preserve"> 2016</w:t>
                      </w:r>
                      <w:r>
                        <w:rPr>
                          <w:rFonts w:ascii="Futura Medium" w:hAnsi="Futura Medium" w:cs="Futura Medium"/>
                          <w:sz w:val="20"/>
                          <w:szCs w:val="20"/>
                        </w:rPr>
                        <w:t>.</w:t>
                      </w:r>
                    </w:p>
                  </w:txbxContent>
                </v:textbox>
                <w10:wrap type="square"/>
              </v:shape>
            </w:pict>
          </mc:Fallback>
        </mc:AlternateContent>
      </w:r>
      <w:r w:rsidR="00751BCC" w:rsidRPr="002A7A84">
        <w:rPr>
          <w:rFonts w:ascii="Arial" w:eastAsia="Times New Roman" w:hAnsi="Arial" w:cs="Arial"/>
          <w:color w:val="000000" w:themeColor="text1"/>
          <w:shd w:val="clear" w:color="auto" w:fill="FFFFFF"/>
        </w:rPr>
        <w:t>In 2004</w:t>
      </w:r>
      <w:r w:rsidR="00707A70" w:rsidRPr="002A7A84">
        <w:rPr>
          <w:rFonts w:ascii="Arial" w:eastAsia="Times New Roman" w:hAnsi="Arial" w:cs="Arial"/>
          <w:color w:val="000000" w:themeColor="text1"/>
          <w:shd w:val="clear" w:color="auto" w:fill="FFFFFF"/>
        </w:rPr>
        <w:t>, about 6</w:t>
      </w:r>
      <w:r w:rsidR="009A011D" w:rsidRPr="002A7A84">
        <w:rPr>
          <w:rFonts w:ascii="Arial" w:eastAsia="Times New Roman" w:hAnsi="Arial" w:cs="Arial"/>
          <w:color w:val="000000" w:themeColor="text1"/>
          <w:shd w:val="clear" w:color="auto" w:fill="FFFFFF"/>
        </w:rPr>
        <w:t>0% of Republicans said the economy was “good” or “excellent.”</w:t>
      </w:r>
      <w:r w:rsidR="00707A70" w:rsidRPr="002A7A84">
        <w:rPr>
          <w:rFonts w:ascii="Arial" w:eastAsia="Times New Roman" w:hAnsi="Arial" w:cs="Arial"/>
          <w:color w:val="000000" w:themeColor="text1"/>
          <w:shd w:val="clear" w:color="auto" w:fill="FFFFFF"/>
        </w:rPr>
        <w:t xml:space="preserve"> </w:t>
      </w:r>
      <w:r w:rsidR="00B51EE2" w:rsidRPr="002A7A84">
        <w:rPr>
          <w:rFonts w:ascii="Arial" w:eastAsia="Times New Roman" w:hAnsi="Arial" w:cs="Arial"/>
          <w:color w:val="000000" w:themeColor="text1"/>
          <w:shd w:val="clear" w:color="auto" w:fill="FFFFFF"/>
        </w:rPr>
        <w:t xml:space="preserve">When surveyed in 2008 – a few months prior </w:t>
      </w:r>
      <w:r w:rsidR="00B45284" w:rsidRPr="002A7A84">
        <w:rPr>
          <w:rFonts w:ascii="Arial" w:eastAsia="Times New Roman" w:hAnsi="Arial" w:cs="Arial"/>
          <w:color w:val="000000" w:themeColor="text1"/>
          <w:shd w:val="clear" w:color="auto" w:fill="FFFFFF"/>
        </w:rPr>
        <w:t>to the onset of the recession</w:t>
      </w:r>
      <w:r w:rsidR="00B51EE2" w:rsidRPr="002A7A84">
        <w:rPr>
          <w:rFonts w:ascii="Arial" w:eastAsia="Times New Roman" w:hAnsi="Arial" w:cs="Arial"/>
          <w:color w:val="000000" w:themeColor="text1"/>
          <w:shd w:val="clear" w:color="auto" w:fill="FFFFFF"/>
        </w:rPr>
        <w:t xml:space="preserve"> –</w:t>
      </w:r>
      <w:r w:rsidR="00B45284" w:rsidRPr="002A7A84">
        <w:rPr>
          <w:rFonts w:ascii="Arial" w:eastAsia="Times New Roman" w:hAnsi="Arial" w:cs="Arial"/>
          <w:color w:val="000000" w:themeColor="text1"/>
          <w:shd w:val="clear" w:color="auto" w:fill="FFFFFF"/>
        </w:rPr>
        <w:t xml:space="preserve"> 62</w:t>
      </w:r>
      <w:r w:rsidR="00B51EE2" w:rsidRPr="002A7A84">
        <w:rPr>
          <w:rFonts w:ascii="Arial" w:eastAsia="Times New Roman" w:hAnsi="Arial" w:cs="Arial"/>
          <w:color w:val="000000" w:themeColor="text1"/>
          <w:shd w:val="clear" w:color="auto" w:fill="FFFFFF"/>
        </w:rPr>
        <w:t xml:space="preserve">% </w:t>
      </w:r>
      <w:r w:rsidR="00707A70" w:rsidRPr="002A7A84">
        <w:rPr>
          <w:rFonts w:ascii="Arial" w:eastAsia="Times New Roman" w:hAnsi="Arial" w:cs="Arial"/>
          <w:color w:val="000000" w:themeColor="text1"/>
          <w:shd w:val="clear" w:color="auto" w:fill="FFFFFF"/>
        </w:rPr>
        <w:t>of Republicans said the same.</w:t>
      </w:r>
      <w:r w:rsidR="007C502C">
        <w:rPr>
          <w:rFonts w:ascii="Arial" w:eastAsia="Times New Roman" w:hAnsi="Arial" w:cs="Arial"/>
          <w:color w:val="000000" w:themeColor="text1"/>
          <w:shd w:val="clear" w:color="auto" w:fill="FFFFFF"/>
        </w:rPr>
        <w:t xml:space="preserve"> </w:t>
      </w:r>
    </w:p>
    <w:p w14:paraId="43CBECF8" w14:textId="002A36E0" w:rsidR="00B51EE2" w:rsidRPr="002A7A84" w:rsidRDefault="00B51EE2" w:rsidP="00E529CE">
      <w:pPr>
        <w:rPr>
          <w:rFonts w:ascii="Arial" w:eastAsia="Times New Roman" w:hAnsi="Arial" w:cs="Arial"/>
          <w:color w:val="000000" w:themeColor="text1"/>
          <w:shd w:val="clear" w:color="auto" w:fill="FFFFFF"/>
        </w:rPr>
      </w:pPr>
    </w:p>
    <w:p w14:paraId="014EC4A8" w14:textId="13F34CFD" w:rsidR="00B51EE2" w:rsidRPr="002A7A84" w:rsidRDefault="00B1533C" w:rsidP="00E529CE">
      <w:p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Following Obama’s election</w:t>
      </w:r>
      <w:r w:rsidR="001438A7" w:rsidRPr="002A7A84">
        <w:rPr>
          <w:rFonts w:ascii="Arial" w:eastAsia="Times New Roman" w:hAnsi="Arial" w:cs="Arial"/>
          <w:color w:val="000000" w:themeColor="text1"/>
          <w:shd w:val="clear" w:color="auto" w:fill="FFFFFF"/>
        </w:rPr>
        <w:t>, however,</w:t>
      </w:r>
      <w:r w:rsidR="00C07988" w:rsidRPr="002A7A84">
        <w:rPr>
          <w:rFonts w:ascii="Arial" w:eastAsia="Times New Roman" w:hAnsi="Arial" w:cs="Arial"/>
          <w:color w:val="000000" w:themeColor="text1"/>
          <w:shd w:val="clear" w:color="auto" w:fill="FFFFFF"/>
        </w:rPr>
        <w:t xml:space="preserve"> Republicans</w:t>
      </w:r>
      <w:r w:rsidR="00B51EE2" w:rsidRPr="002A7A84">
        <w:rPr>
          <w:rFonts w:ascii="Arial" w:eastAsia="Times New Roman" w:hAnsi="Arial" w:cs="Arial"/>
          <w:color w:val="000000" w:themeColor="text1"/>
          <w:shd w:val="clear" w:color="auto" w:fill="FFFFFF"/>
        </w:rPr>
        <w:t xml:space="preserve"> </w:t>
      </w:r>
      <w:r>
        <w:rPr>
          <w:rFonts w:ascii="Arial" w:eastAsia="Times New Roman" w:hAnsi="Arial" w:cs="Arial"/>
          <w:color w:val="000000" w:themeColor="text1"/>
          <w:shd w:val="clear" w:color="auto" w:fill="FFFFFF"/>
        </w:rPr>
        <w:t>became</w:t>
      </w:r>
      <w:r w:rsidR="00B51EE2" w:rsidRPr="002A7A84">
        <w:rPr>
          <w:rFonts w:ascii="Arial" w:eastAsia="Times New Roman" w:hAnsi="Arial" w:cs="Arial"/>
          <w:color w:val="000000" w:themeColor="text1"/>
          <w:shd w:val="clear" w:color="auto" w:fill="FFFFFF"/>
        </w:rPr>
        <w:t xml:space="preserve"> far </w:t>
      </w:r>
      <w:r w:rsidR="00605B64" w:rsidRPr="002A7A84">
        <w:rPr>
          <w:rFonts w:ascii="Arial" w:eastAsia="Times New Roman" w:hAnsi="Arial" w:cs="Arial"/>
          <w:color w:val="000000" w:themeColor="text1"/>
          <w:shd w:val="clear" w:color="auto" w:fill="FFFFFF"/>
        </w:rPr>
        <w:t>more</w:t>
      </w:r>
      <w:r w:rsidR="00B51EE2" w:rsidRPr="002A7A84">
        <w:rPr>
          <w:rFonts w:ascii="Arial" w:eastAsia="Times New Roman" w:hAnsi="Arial" w:cs="Arial"/>
          <w:color w:val="000000" w:themeColor="text1"/>
          <w:shd w:val="clear" w:color="auto" w:fill="FFFFFF"/>
        </w:rPr>
        <w:t xml:space="preserve"> </w:t>
      </w:r>
      <w:r w:rsidR="00605B64" w:rsidRPr="002A7A84">
        <w:rPr>
          <w:rFonts w:ascii="Arial" w:eastAsia="Times New Roman" w:hAnsi="Arial" w:cs="Arial"/>
          <w:color w:val="000000" w:themeColor="text1"/>
          <w:shd w:val="clear" w:color="auto" w:fill="FFFFFF"/>
        </w:rPr>
        <w:t>pessimistic</w:t>
      </w:r>
      <w:r w:rsidR="00B51EE2" w:rsidRPr="002A7A84">
        <w:rPr>
          <w:rFonts w:ascii="Arial" w:eastAsia="Times New Roman" w:hAnsi="Arial" w:cs="Arial"/>
          <w:color w:val="000000" w:themeColor="text1"/>
          <w:shd w:val="clear" w:color="auto" w:fill="FFFFFF"/>
        </w:rPr>
        <w:t xml:space="preserve"> in the</w:t>
      </w:r>
      <w:r w:rsidR="00B45284" w:rsidRPr="002A7A84">
        <w:rPr>
          <w:rFonts w:ascii="Arial" w:eastAsia="Times New Roman" w:hAnsi="Arial" w:cs="Arial"/>
          <w:color w:val="000000" w:themeColor="text1"/>
          <w:shd w:val="clear" w:color="auto" w:fill="FFFFFF"/>
        </w:rPr>
        <w:t>ir evaluations.</w:t>
      </w:r>
      <w:r w:rsidR="001438A7" w:rsidRPr="002A7A84">
        <w:rPr>
          <w:rFonts w:ascii="Arial" w:eastAsia="Times New Roman" w:hAnsi="Arial" w:cs="Arial"/>
          <w:color w:val="000000" w:themeColor="text1"/>
          <w:shd w:val="clear" w:color="auto" w:fill="FFFFFF"/>
        </w:rPr>
        <w:t xml:space="preserve"> </w:t>
      </w:r>
      <w:r w:rsidR="00C07988" w:rsidRPr="002A7A84">
        <w:rPr>
          <w:rFonts w:ascii="Arial" w:eastAsia="Times New Roman" w:hAnsi="Arial" w:cs="Arial"/>
          <w:color w:val="000000" w:themeColor="text1"/>
          <w:shd w:val="clear" w:color="auto" w:fill="FFFFFF"/>
        </w:rPr>
        <w:t>By 2012,</w:t>
      </w:r>
      <w:r w:rsidR="00B51EE2" w:rsidRPr="002A7A84">
        <w:rPr>
          <w:rFonts w:ascii="Arial" w:eastAsia="Times New Roman" w:hAnsi="Arial" w:cs="Arial"/>
          <w:color w:val="000000" w:themeColor="text1"/>
          <w:shd w:val="clear" w:color="auto" w:fill="FFFFFF"/>
        </w:rPr>
        <w:t xml:space="preserve"> </w:t>
      </w:r>
      <w:r>
        <w:rPr>
          <w:rFonts w:ascii="Arial" w:eastAsia="Times New Roman" w:hAnsi="Arial" w:cs="Arial"/>
          <w:color w:val="000000" w:themeColor="text1"/>
          <w:shd w:val="clear" w:color="auto" w:fill="FFFFFF"/>
        </w:rPr>
        <w:t xml:space="preserve">only </w:t>
      </w:r>
      <w:r w:rsidR="001438A7" w:rsidRPr="002A7A84">
        <w:rPr>
          <w:rFonts w:ascii="Arial" w:eastAsia="Times New Roman" w:hAnsi="Arial" w:cs="Arial"/>
          <w:color w:val="000000" w:themeColor="text1"/>
          <w:shd w:val="clear" w:color="auto" w:fill="FFFFFF"/>
        </w:rPr>
        <w:t>23</w:t>
      </w:r>
      <w:r w:rsidR="00B51EE2" w:rsidRPr="002A7A84">
        <w:rPr>
          <w:rFonts w:ascii="Arial" w:eastAsia="Times New Roman" w:hAnsi="Arial" w:cs="Arial"/>
          <w:color w:val="000000" w:themeColor="text1"/>
          <w:shd w:val="clear" w:color="auto" w:fill="FFFFFF"/>
        </w:rPr>
        <w:t xml:space="preserve">% </w:t>
      </w:r>
      <w:r w:rsidR="00314A7F">
        <w:rPr>
          <w:rFonts w:ascii="Arial" w:eastAsia="Times New Roman" w:hAnsi="Arial" w:cs="Arial"/>
          <w:color w:val="000000" w:themeColor="text1"/>
          <w:shd w:val="clear" w:color="auto" w:fill="FFFFFF"/>
        </w:rPr>
        <w:t>viewed</w:t>
      </w:r>
      <w:r w:rsidR="00314A7F" w:rsidRPr="002A7A84">
        <w:rPr>
          <w:rFonts w:ascii="Arial" w:eastAsia="Times New Roman" w:hAnsi="Arial" w:cs="Arial"/>
          <w:color w:val="000000" w:themeColor="text1"/>
          <w:shd w:val="clear" w:color="auto" w:fill="FFFFFF"/>
        </w:rPr>
        <w:t xml:space="preserve"> </w:t>
      </w:r>
      <w:r w:rsidR="00314A7F">
        <w:rPr>
          <w:rFonts w:ascii="Arial" w:eastAsia="Times New Roman" w:hAnsi="Arial" w:cs="Arial"/>
          <w:color w:val="000000" w:themeColor="text1"/>
          <w:shd w:val="clear" w:color="auto" w:fill="FFFFFF"/>
        </w:rPr>
        <w:t>the economy</w:t>
      </w:r>
      <w:r w:rsidR="00314A7F" w:rsidRPr="002A7A84">
        <w:rPr>
          <w:rFonts w:ascii="Arial" w:eastAsia="Times New Roman" w:hAnsi="Arial" w:cs="Arial"/>
          <w:color w:val="000000" w:themeColor="text1"/>
          <w:shd w:val="clear" w:color="auto" w:fill="FFFFFF"/>
        </w:rPr>
        <w:t xml:space="preserve"> </w:t>
      </w:r>
      <w:r w:rsidR="00B51EE2" w:rsidRPr="002A7A84">
        <w:rPr>
          <w:rFonts w:ascii="Arial" w:eastAsia="Times New Roman" w:hAnsi="Arial" w:cs="Arial"/>
          <w:color w:val="000000" w:themeColor="text1"/>
          <w:shd w:val="clear" w:color="auto" w:fill="FFFFFF"/>
        </w:rPr>
        <w:t>as “good” or “excellent</w:t>
      </w:r>
      <w:r>
        <w:rPr>
          <w:rFonts w:ascii="Arial" w:eastAsia="Times New Roman" w:hAnsi="Arial" w:cs="Arial"/>
          <w:color w:val="000000" w:themeColor="text1"/>
          <w:shd w:val="clear" w:color="auto" w:fill="FFFFFF"/>
        </w:rPr>
        <w:t>,”</w:t>
      </w:r>
      <w:r w:rsidR="00B51EE2" w:rsidRPr="002A7A84">
        <w:rPr>
          <w:rFonts w:ascii="Arial" w:eastAsia="Times New Roman" w:hAnsi="Arial" w:cs="Arial"/>
          <w:color w:val="000000" w:themeColor="text1"/>
          <w:shd w:val="clear" w:color="auto" w:fill="FFFFFF"/>
        </w:rPr>
        <w:t xml:space="preserve"> despite </w:t>
      </w:r>
      <w:r w:rsidR="00B45284" w:rsidRPr="002A7A84">
        <w:rPr>
          <w:rFonts w:ascii="Arial" w:eastAsia="Times New Roman" w:hAnsi="Arial" w:cs="Arial"/>
          <w:color w:val="000000" w:themeColor="text1"/>
          <w:shd w:val="clear" w:color="auto" w:fill="FFFFFF"/>
        </w:rPr>
        <w:t>stock market gai</w:t>
      </w:r>
      <w:r w:rsidR="00E44114">
        <w:rPr>
          <w:rFonts w:ascii="Arial" w:eastAsia="Times New Roman" w:hAnsi="Arial" w:cs="Arial"/>
          <w:color w:val="000000" w:themeColor="text1"/>
          <w:shd w:val="clear" w:color="auto" w:fill="FFFFFF"/>
        </w:rPr>
        <w:t xml:space="preserve">ns and decreasing unemployment between 2008 and 2012. </w:t>
      </w:r>
    </w:p>
    <w:p w14:paraId="2483EA58" w14:textId="77777777" w:rsidR="00B74C4B" w:rsidRPr="002A7A84" w:rsidRDefault="00B74C4B" w:rsidP="00E529CE">
      <w:pPr>
        <w:rPr>
          <w:rFonts w:ascii="Arial" w:eastAsia="Times New Roman" w:hAnsi="Arial" w:cs="Arial"/>
          <w:color w:val="000000" w:themeColor="text1"/>
          <w:shd w:val="clear" w:color="auto" w:fill="FFFFFF"/>
        </w:rPr>
      </w:pPr>
    </w:p>
    <w:p w14:paraId="751B2394" w14:textId="0C64731D" w:rsidR="00B74C4B" w:rsidRPr="002A7A84" w:rsidRDefault="00B74C4B" w:rsidP="00E529CE">
      <w:pPr>
        <w:rPr>
          <w:rFonts w:ascii="Arial" w:eastAsia="Times New Roman" w:hAnsi="Arial" w:cs="Arial"/>
          <w:color w:val="000000" w:themeColor="text1"/>
          <w:shd w:val="clear" w:color="auto" w:fill="FFFFFF"/>
        </w:rPr>
      </w:pPr>
      <w:r w:rsidRPr="002A7A84">
        <w:rPr>
          <w:rFonts w:ascii="Arial" w:eastAsia="Times New Roman" w:hAnsi="Arial" w:cs="Arial"/>
          <w:color w:val="000000" w:themeColor="text1"/>
          <w:shd w:val="clear" w:color="auto" w:fill="FFFFFF"/>
        </w:rPr>
        <w:t xml:space="preserve">In 2016, however, Republicans bucked the trend, with about </w:t>
      </w:r>
      <w:r w:rsidR="00AC29C2" w:rsidRPr="002A7A84">
        <w:rPr>
          <w:rFonts w:ascii="Arial" w:eastAsia="Times New Roman" w:hAnsi="Arial" w:cs="Arial"/>
          <w:color w:val="000000" w:themeColor="text1"/>
          <w:shd w:val="clear" w:color="auto" w:fill="FFFFFF"/>
        </w:rPr>
        <w:t>45</w:t>
      </w:r>
      <w:r w:rsidRPr="002A7A84">
        <w:rPr>
          <w:rFonts w:ascii="Arial" w:eastAsia="Times New Roman" w:hAnsi="Arial" w:cs="Arial"/>
          <w:color w:val="000000" w:themeColor="text1"/>
          <w:shd w:val="clear" w:color="auto" w:fill="FFFFFF"/>
        </w:rPr>
        <w:t xml:space="preserve">% viewing the economy positively.  </w:t>
      </w:r>
    </w:p>
    <w:p w14:paraId="2D30CCFE" w14:textId="77777777" w:rsidR="00B74C4B" w:rsidRPr="002A7A84" w:rsidRDefault="00B74C4B" w:rsidP="00E529CE">
      <w:pPr>
        <w:rPr>
          <w:rFonts w:ascii="Arial" w:eastAsia="Times New Roman" w:hAnsi="Arial" w:cs="Arial"/>
          <w:color w:val="000000" w:themeColor="text1"/>
          <w:shd w:val="clear" w:color="auto" w:fill="FFFFFF"/>
        </w:rPr>
      </w:pPr>
    </w:p>
    <w:p w14:paraId="07EFB461" w14:textId="35AEA019" w:rsidR="00B45284" w:rsidRPr="001649BC" w:rsidRDefault="00B74C4B" w:rsidP="001649BC">
      <w:pPr>
        <w:pStyle w:val="Heading2"/>
        <w:rPr>
          <w:rFonts w:ascii="Arial" w:eastAsia="Times New Roman" w:hAnsi="Arial" w:cs="Arial"/>
          <w:color w:val="000000" w:themeColor="text1"/>
          <w:sz w:val="24"/>
          <w:szCs w:val="24"/>
          <w:shd w:val="clear" w:color="auto" w:fill="FFFFFF"/>
        </w:rPr>
      </w:pPr>
      <w:r w:rsidRPr="005213DA">
        <w:rPr>
          <w:rFonts w:ascii="Arial" w:eastAsia="Times New Roman" w:hAnsi="Arial" w:cs="Arial"/>
          <w:color w:val="000000" w:themeColor="text1"/>
          <w:sz w:val="24"/>
          <w:szCs w:val="24"/>
          <w:shd w:val="clear" w:color="auto" w:fill="FFFFFF"/>
        </w:rPr>
        <w:t xml:space="preserve">“This is truly a remarkable change in Republicans’ thinking about the economy,” said Gallup’s Senior Research Director Matt Bevins. “For the past 8 years, they have been extremely pessimistic, despite objective indicators showing the economy is in good health. In 2016, </w:t>
      </w:r>
      <w:r w:rsidR="00FC3229" w:rsidRPr="005213DA">
        <w:rPr>
          <w:rFonts w:ascii="Arial" w:eastAsia="Times New Roman" w:hAnsi="Arial" w:cs="Arial"/>
          <w:color w:val="000000" w:themeColor="text1"/>
          <w:sz w:val="24"/>
          <w:szCs w:val="24"/>
          <w:shd w:val="clear" w:color="auto" w:fill="FFFFFF"/>
        </w:rPr>
        <w:t xml:space="preserve">Republicans’ views </w:t>
      </w:r>
      <w:r w:rsidR="00471D0E" w:rsidRPr="005213DA">
        <w:rPr>
          <w:rFonts w:ascii="Arial" w:eastAsia="Times New Roman" w:hAnsi="Arial" w:cs="Arial"/>
          <w:color w:val="000000" w:themeColor="text1"/>
          <w:sz w:val="24"/>
          <w:szCs w:val="24"/>
          <w:shd w:val="clear" w:color="auto" w:fill="FFFFFF"/>
        </w:rPr>
        <w:t>hewed</w:t>
      </w:r>
      <w:r w:rsidR="00FC3229" w:rsidRPr="005213DA">
        <w:rPr>
          <w:rFonts w:ascii="Arial" w:eastAsia="Times New Roman" w:hAnsi="Arial" w:cs="Arial"/>
          <w:color w:val="000000" w:themeColor="text1"/>
          <w:sz w:val="24"/>
          <w:szCs w:val="24"/>
          <w:shd w:val="clear" w:color="auto" w:fill="FFFFFF"/>
        </w:rPr>
        <w:t xml:space="preserve"> more closely to reality — even before the election of Donald Trump.”</w:t>
      </w:r>
    </w:p>
    <w:bookmarkEnd w:id="18"/>
    <w:p w14:paraId="11E79D45" w14:textId="12BE4B95" w:rsidR="00B45284" w:rsidRDefault="00B45284" w:rsidP="00E529CE">
      <w:pPr>
        <w:rPr>
          <w:rFonts w:eastAsia="Times New Roman"/>
          <w:color w:val="000000" w:themeColor="text1"/>
          <w:shd w:val="clear" w:color="auto" w:fill="FFFFFF"/>
        </w:rPr>
      </w:pPr>
    </w:p>
    <w:p w14:paraId="03FA83ED" w14:textId="3769492C" w:rsidR="00DE0AD6" w:rsidRPr="00B41974" w:rsidRDefault="00DE0AD6" w:rsidP="006C46EC">
      <w:pPr>
        <w:spacing w:line="276" w:lineRule="auto"/>
        <w:rPr>
          <w:rFonts w:ascii="Futura Medium" w:hAnsi="Futura Medium"/>
          <w:color w:val="000000" w:themeColor="text1"/>
          <w:sz w:val="34"/>
          <w:szCs w:val="34"/>
        </w:rPr>
      </w:pPr>
      <w:r w:rsidRPr="00B45284">
        <w:rPr>
          <w:rFonts w:ascii="Futura Medium" w:hAnsi="Futura Medium" w:cs="Futura Medium"/>
          <w:noProof/>
          <w:color w:val="000000" w:themeColor="text1"/>
          <w:sz w:val="32"/>
          <w:szCs w:val="32"/>
        </w:rPr>
        <w:lastRenderedPageBreak/>
        <w:drawing>
          <wp:anchor distT="0" distB="0" distL="114300" distR="114300" simplePos="0" relativeHeight="251686912" behindDoc="0" locked="0" layoutInCell="1" allowOverlap="1" wp14:anchorId="51B02DE1" wp14:editId="057E0641">
            <wp:simplePos x="0" y="0"/>
            <wp:positionH relativeFrom="column">
              <wp:posOffset>-32937</wp:posOffset>
            </wp:positionH>
            <wp:positionV relativeFrom="paragraph">
              <wp:posOffset>110</wp:posOffset>
            </wp:positionV>
            <wp:extent cx="6126480" cy="253365"/>
            <wp:effectExtent l="0" t="0" r="0" b="635"/>
            <wp:wrapTight wrapText="bothSides">
              <wp:wrapPolygon edited="0">
                <wp:start x="0" y="0"/>
                <wp:lineTo x="0" y="19489"/>
                <wp:lineTo x="21493" y="19489"/>
                <wp:lineTo x="21493"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2-19 at 11.30.11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6480" cy="253365"/>
                    </a:xfrm>
                    <a:prstGeom prst="rect">
                      <a:avLst/>
                    </a:prstGeom>
                  </pic:spPr>
                </pic:pic>
              </a:graphicData>
            </a:graphic>
            <wp14:sizeRelH relativeFrom="page">
              <wp14:pctWidth>0</wp14:pctWidth>
            </wp14:sizeRelH>
            <wp14:sizeRelV relativeFrom="page">
              <wp14:pctHeight>0</wp14:pctHeight>
            </wp14:sizeRelV>
          </wp:anchor>
        </w:drawing>
      </w:r>
      <w:r w:rsidR="00B45284" w:rsidRPr="00B45284">
        <w:rPr>
          <w:rFonts w:ascii="Futura Medium" w:hAnsi="Futura Medium" w:cs="Futura Medium"/>
          <w:noProof/>
          <w:color w:val="000000" w:themeColor="text1"/>
          <w:sz w:val="32"/>
          <w:szCs w:val="32"/>
        </w:rPr>
        <w:t>Bucking trends, Democrats were less biased about the economy in 2016</w:t>
      </w:r>
      <w:r w:rsidRPr="00B41974">
        <w:rPr>
          <w:rFonts w:ascii="Futura Medium" w:hAnsi="Futura Medium"/>
          <w:color w:val="000000" w:themeColor="text1"/>
          <w:sz w:val="34"/>
          <w:szCs w:val="34"/>
        </w:rPr>
        <w:t xml:space="preserve"> </w:t>
      </w:r>
      <w:r w:rsidRPr="00B41974">
        <w:rPr>
          <w:rFonts w:ascii="Futura Medium" w:hAnsi="Futura Medium"/>
          <w:noProof/>
          <w:color w:val="000000" w:themeColor="text1"/>
          <w:sz w:val="34"/>
          <w:szCs w:val="34"/>
        </w:rPr>
        <w:drawing>
          <wp:inline distT="0" distB="0" distL="0" distR="0" wp14:anchorId="2D819188" wp14:editId="5EB8DFB4">
            <wp:extent cx="6126480" cy="8191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2-19 at 11.31.18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6480" cy="819150"/>
                    </a:xfrm>
                    <a:prstGeom prst="rect">
                      <a:avLst/>
                    </a:prstGeom>
                  </pic:spPr>
                </pic:pic>
              </a:graphicData>
            </a:graphic>
          </wp:inline>
        </w:drawing>
      </w:r>
    </w:p>
    <w:p w14:paraId="3CA3CEB9" w14:textId="77777777" w:rsidR="00DE0AD6" w:rsidRPr="00B41974" w:rsidRDefault="00DE0AD6" w:rsidP="00DE0AD6">
      <w:pPr>
        <w:rPr>
          <w:color w:val="000000" w:themeColor="text1"/>
        </w:rPr>
      </w:pPr>
    </w:p>
    <w:p w14:paraId="561ECB92" w14:textId="34A57A6A" w:rsidR="001438A7" w:rsidRPr="002A7A84" w:rsidRDefault="001438A7" w:rsidP="001438A7">
      <w:pPr>
        <w:rPr>
          <w:rFonts w:ascii="Arial" w:hAnsi="Arial" w:cs="Arial"/>
          <w:color w:val="000000" w:themeColor="text1"/>
        </w:rPr>
      </w:pPr>
      <w:r w:rsidRPr="002A7A84">
        <w:rPr>
          <w:rFonts w:ascii="Arial" w:hAnsi="Arial" w:cs="Arial"/>
          <w:color w:val="000000" w:themeColor="text1"/>
        </w:rPr>
        <w:t>The way Democrats view the economy underwent a dramatic shift in 2016.</w:t>
      </w:r>
    </w:p>
    <w:p w14:paraId="76747587" w14:textId="4ABA05F4" w:rsidR="001438A7" w:rsidRPr="002A7A84" w:rsidRDefault="001438A7" w:rsidP="001438A7">
      <w:pPr>
        <w:rPr>
          <w:rFonts w:ascii="Arial" w:hAnsi="Arial" w:cs="Arial"/>
          <w:color w:val="000000" w:themeColor="text1"/>
        </w:rPr>
      </w:pPr>
    </w:p>
    <w:p w14:paraId="6CCDC5E9" w14:textId="76ECE298" w:rsidR="001438A7" w:rsidRPr="002A7A84" w:rsidRDefault="001438A7" w:rsidP="001438A7">
      <w:pPr>
        <w:rPr>
          <w:rFonts w:ascii="Arial" w:hAnsi="Arial" w:cs="Arial"/>
          <w:color w:val="000000" w:themeColor="text1"/>
        </w:rPr>
      </w:pPr>
      <w:r w:rsidRPr="002A7A84">
        <w:rPr>
          <w:rFonts w:ascii="Arial" w:hAnsi="Arial" w:cs="Arial"/>
          <w:color w:val="000000" w:themeColor="text1"/>
        </w:rPr>
        <w:t>Gallup’s Economic Confidence Index, based on an average of how Americans view economic conditions over the past year, showed that</w:t>
      </w:r>
      <w:r w:rsidR="00AC29C2" w:rsidRPr="002A7A84">
        <w:rPr>
          <w:rFonts w:ascii="Arial" w:hAnsi="Arial" w:cs="Arial"/>
          <w:color w:val="000000" w:themeColor="text1"/>
        </w:rPr>
        <w:t xml:space="preserve"> </w:t>
      </w:r>
      <w:r w:rsidRPr="002A7A84">
        <w:rPr>
          <w:rFonts w:ascii="Arial" w:hAnsi="Arial" w:cs="Arial"/>
          <w:color w:val="000000" w:themeColor="text1"/>
        </w:rPr>
        <w:t>Democrats displayed far less bias in their responses compared to previous years.</w:t>
      </w:r>
    </w:p>
    <w:p w14:paraId="2D2E5DE1" w14:textId="1047D1C1" w:rsidR="001438A7" w:rsidRPr="002A7A84" w:rsidRDefault="001438A7" w:rsidP="001438A7">
      <w:pPr>
        <w:rPr>
          <w:rFonts w:ascii="Arial" w:hAnsi="Arial" w:cs="Arial"/>
          <w:color w:val="000000" w:themeColor="text1"/>
        </w:rPr>
      </w:pPr>
    </w:p>
    <w:p w14:paraId="66D4394F" w14:textId="6F95D0DF" w:rsidR="001438A7" w:rsidRPr="002A7A84" w:rsidRDefault="001649BC" w:rsidP="001438A7">
      <w:pPr>
        <w:rPr>
          <w:rFonts w:ascii="Arial" w:eastAsia="Times New Roman" w:hAnsi="Arial" w:cs="Arial"/>
          <w:color w:val="000000" w:themeColor="text1"/>
          <w:shd w:val="clear" w:color="auto" w:fill="FFFFFF"/>
        </w:rPr>
      </w:pPr>
      <w:r>
        <w:rPr>
          <w:rFonts w:ascii="Arial" w:eastAsia="Times New Roman" w:hAnsi="Arial" w:cs="Arial"/>
          <w:noProof/>
          <w:color w:val="000000" w:themeColor="text1"/>
          <w:shd w:val="clear" w:color="auto" w:fill="FFFFFF"/>
        </w:rPr>
        <w:drawing>
          <wp:anchor distT="0" distB="0" distL="114300" distR="114300" simplePos="0" relativeHeight="251698176" behindDoc="0" locked="0" layoutInCell="1" allowOverlap="1" wp14:anchorId="666312D5" wp14:editId="43C83863">
            <wp:simplePos x="0" y="0"/>
            <wp:positionH relativeFrom="column">
              <wp:posOffset>2256155</wp:posOffset>
            </wp:positionH>
            <wp:positionV relativeFrom="paragraph">
              <wp:posOffset>43815</wp:posOffset>
            </wp:positionV>
            <wp:extent cx="3903980" cy="2286000"/>
            <wp:effectExtent l="0" t="0" r="7620" b="0"/>
            <wp:wrapTight wrapText="bothSides">
              <wp:wrapPolygon edited="0">
                <wp:start x="0" y="0"/>
                <wp:lineTo x="0" y="21360"/>
                <wp:lineTo x="21502" y="21360"/>
                <wp:lineTo x="21502" y="0"/>
                <wp:lineTo x="0" y="0"/>
              </wp:wrapPolygon>
            </wp:wrapTight>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dems_lessbiased.jpg"/>
                    <pic:cNvPicPr/>
                  </pic:nvPicPr>
                  <pic:blipFill>
                    <a:blip r:embed="rId12">
                      <a:extLst>
                        <a:ext uri="{28A0092B-C50C-407E-A947-70E740481C1C}">
                          <a14:useLocalDpi xmlns:a14="http://schemas.microsoft.com/office/drawing/2010/main" val="0"/>
                        </a:ext>
                      </a:extLst>
                    </a:blip>
                    <a:stretch>
                      <a:fillRect/>
                    </a:stretch>
                  </pic:blipFill>
                  <pic:spPr>
                    <a:xfrm>
                      <a:off x="0" y="0"/>
                      <a:ext cx="3903980" cy="2286000"/>
                    </a:xfrm>
                    <a:prstGeom prst="rect">
                      <a:avLst/>
                    </a:prstGeom>
                  </pic:spPr>
                </pic:pic>
              </a:graphicData>
            </a:graphic>
            <wp14:sizeRelH relativeFrom="page">
              <wp14:pctWidth>0</wp14:pctWidth>
            </wp14:sizeRelH>
            <wp14:sizeRelV relativeFrom="page">
              <wp14:pctHeight>0</wp14:pctHeight>
            </wp14:sizeRelV>
          </wp:anchor>
        </w:drawing>
      </w:r>
      <w:r w:rsidR="001438A7" w:rsidRPr="002A7A84">
        <w:rPr>
          <w:rFonts w:ascii="Arial" w:eastAsia="Times New Roman" w:hAnsi="Arial" w:cs="Arial"/>
          <w:color w:val="000000" w:themeColor="text1"/>
          <w:shd w:val="clear" w:color="auto" w:fill="FFFFFF"/>
        </w:rPr>
        <w:t>“While Democrats were generally pessimistic about the economy under George W. Bush, they took a more positive view during Barack Obama’s two terms,” said the release from Gallup. “In 2016, however, Democrats changed their views to align more closely with objective economic conditions.”</w:t>
      </w:r>
    </w:p>
    <w:p w14:paraId="76A76ADB" w14:textId="38447E16" w:rsidR="001438A7" w:rsidRPr="002A7A84" w:rsidRDefault="001438A7" w:rsidP="001438A7">
      <w:pPr>
        <w:rPr>
          <w:rFonts w:ascii="Arial" w:eastAsia="Times New Roman" w:hAnsi="Arial" w:cs="Arial"/>
          <w:color w:val="000000" w:themeColor="text1"/>
          <w:shd w:val="clear" w:color="auto" w:fill="FFFFFF"/>
        </w:rPr>
      </w:pPr>
    </w:p>
    <w:p w14:paraId="0FBB47A0" w14:textId="7EF0CB7B" w:rsidR="001438A7" w:rsidRPr="002A7A84" w:rsidRDefault="001649BC" w:rsidP="001438A7">
      <w:pPr>
        <w:rPr>
          <w:rFonts w:ascii="Arial" w:eastAsia="Times New Roman" w:hAnsi="Arial" w:cs="Arial"/>
          <w:color w:val="000000" w:themeColor="text1"/>
          <w:shd w:val="clear" w:color="auto" w:fill="FFFFFF"/>
        </w:rPr>
      </w:pPr>
      <w:r>
        <w:rPr>
          <w:rFonts w:ascii="Arial" w:eastAsia="Times New Roman" w:hAnsi="Arial" w:cs="Arial"/>
          <w:noProof/>
          <w:color w:val="2B2B2B"/>
        </w:rPr>
        <mc:AlternateContent>
          <mc:Choice Requires="wps">
            <w:drawing>
              <wp:anchor distT="0" distB="0" distL="114300" distR="114300" simplePos="0" relativeHeight="251700224" behindDoc="0" locked="0" layoutInCell="1" allowOverlap="1" wp14:anchorId="559F68B5" wp14:editId="4CED06CB">
                <wp:simplePos x="0" y="0"/>
                <wp:positionH relativeFrom="column">
                  <wp:posOffset>2252980</wp:posOffset>
                </wp:positionH>
                <wp:positionV relativeFrom="paragraph">
                  <wp:posOffset>511810</wp:posOffset>
                </wp:positionV>
                <wp:extent cx="3886200" cy="575310"/>
                <wp:effectExtent l="0" t="0" r="0" b="8890"/>
                <wp:wrapSquare wrapText="bothSides"/>
                <wp:docPr id="30" name="Text Box 30"/>
                <wp:cNvGraphicFramePr/>
                <a:graphic xmlns:a="http://schemas.openxmlformats.org/drawingml/2006/main">
                  <a:graphicData uri="http://schemas.microsoft.com/office/word/2010/wordprocessingShape">
                    <wps:wsp>
                      <wps:cNvSpPr txBox="1"/>
                      <wps:spPr>
                        <a:xfrm>
                          <a:off x="0" y="0"/>
                          <a:ext cx="3886200" cy="5753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66801539" w14:textId="446D29FB" w:rsidR="001649BC" w:rsidRPr="007C502C" w:rsidRDefault="001649BC" w:rsidP="001649BC">
                            <w:pPr>
                              <w:rPr>
                                <w:rFonts w:ascii="Futura Medium" w:hAnsi="Futura Medium" w:cs="Futura Medium"/>
                                <w:sz w:val="20"/>
                                <w:szCs w:val="20"/>
                              </w:rPr>
                            </w:pPr>
                            <w:r>
                              <w:rPr>
                                <w:rFonts w:ascii="Futura Medium" w:hAnsi="Futura Medium" w:cs="Futura Medium"/>
                                <w:sz w:val="20"/>
                                <w:szCs w:val="20"/>
                              </w:rPr>
                              <w:t>Democrats were far less biased in their evaluations in 2016 compared to past years. Source: Gallup Tracking Polls, 2004 –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559F68B5" id="Text Box 30" o:spid="_x0000_s1028" type="#_x0000_t202" style="position:absolute;margin-left:177.4pt;margin-top:40.3pt;width:306pt;height:45.3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" filled="f" stroked="f">
                <v:textbox>
                  <w:txbxContent>
                    <w:p w14:paraId="66801539" w14:textId="446D29FB" w:rsidR="001649BC" w:rsidRPr="007C502C" w:rsidRDefault="001649BC" w:rsidP="001649BC">
                      <w:pPr>
                        <w:rPr>
                          <w:rFonts w:ascii="Futura Medium" w:hAnsi="Futura Medium" w:cs="Futura Medium"/>
                          <w:sz w:val="20"/>
                          <w:szCs w:val="20"/>
                        </w:rPr>
                      </w:pPr>
                      <w:r>
                        <w:rPr>
                          <w:rFonts w:ascii="Futura Medium" w:hAnsi="Futura Medium" w:cs="Futura Medium"/>
                          <w:sz w:val="20"/>
                          <w:szCs w:val="20"/>
                        </w:rPr>
                        <w:t>Democrats</w:t>
                      </w:r>
                      <w:r>
                        <w:rPr>
                          <w:rFonts w:ascii="Futura Medium" w:hAnsi="Futura Medium" w:cs="Futura Medium"/>
                          <w:sz w:val="20"/>
                          <w:szCs w:val="20"/>
                        </w:rPr>
                        <w:t xml:space="preserve"> were far less biased in their evaluations in 2016 compared to past years. Source: Gallup Tracking Polls, 2004 – 2016.</w:t>
                      </w:r>
                    </w:p>
                  </w:txbxContent>
                </v:textbox>
                <w10:wrap type="square"/>
              </v:shape>
            </w:pict>
          </mc:Fallback>
        </mc:AlternateContent>
      </w:r>
      <w:r w:rsidR="001438A7" w:rsidRPr="002A7A84">
        <w:rPr>
          <w:rFonts w:ascii="Arial" w:eastAsia="Times New Roman" w:hAnsi="Arial" w:cs="Arial"/>
          <w:color w:val="000000" w:themeColor="text1"/>
          <w:shd w:val="clear" w:color="auto" w:fill="FFFFFF"/>
        </w:rPr>
        <w:t>In 2004, only about 26% of Democrats said the economy was “good” or “excellent.” When surveyed in 2008 – a few months prior to the onset of the recession –</w:t>
      </w:r>
      <w:r w:rsidR="00AC29C2" w:rsidRPr="002A7A84">
        <w:rPr>
          <w:rFonts w:ascii="Arial" w:eastAsia="Times New Roman" w:hAnsi="Arial" w:cs="Arial"/>
          <w:color w:val="000000" w:themeColor="text1"/>
          <w:shd w:val="clear" w:color="auto" w:fill="FFFFFF"/>
        </w:rPr>
        <w:t xml:space="preserve"> </w:t>
      </w:r>
      <w:r w:rsidR="00B1533C">
        <w:rPr>
          <w:rFonts w:ascii="Arial" w:eastAsia="Times New Roman" w:hAnsi="Arial" w:cs="Arial"/>
          <w:color w:val="000000" w:themeColor="text1"/>
          <w:shd w:val="clear" w:color="auto" w:fill="FFFFFF"/>
        </w:rPr>
        <w:t xml:space="preserve">only </w:t>
      </w:r>
      <w:r w:rsidR="00AC29C2" w:rsidRPr="002A7A84">
        <w:rPr>
          <w:rFonts w:ascii="Arial" w:eastAsia="Times New Roman" w:hAnsi="Arial" w:cs="Arial"/>
          <w:color w:val="000000" w:themeColor="text1"/>
          <w:shd w:val="clear" w:color="auto" w:fill="FFFFFF"/>
        </w:rPr>
        <w:t>20</w:t>
      </w:r>
      <w:r w:rsidR="001438A7" w:rsidRPr="002A7A84">
        <w:rPr>
          <w:rFonts w:ascii="Arial" w:eastAsia="Times New Roman" w:hAnsi="Arial" w:cs="Arial"/>
          <w:color w:val="000000" w:themeColor="text1"/>
          <w:shd w:val="clear" w:color="auto" w:fill="FFFFFF"/>
        </w:rPr>
        <w:t xml:space="preserve">% of </w:t>
      </w:r>
      <w:r w:rsidR="00AC29C2" w:rsidRPr="002A7A84">
        <w:rPr>
          <w:rFonts w:ascii="Arial" w:eastAsia="Times New Roman" w:hAnsi="Arial" w:cs="Arial"/>
          <w:color w:val="000000" w:themeColor="text1"/>
          <w:shd w:val="clear" w:color="auto" w:fill="FFFFFF"/>
        </w:rPr>
        <w:t>Democrats</w:t>
      </w:r>
      <w:r w:rsidR="001438A7" w:rsidRPr="002A7A84">
        <w:rPr>
          <w:rFonts w:ascii="Arial" w:eastAsia="Times New Roman" w:hAnsi="Arial" w:cs="Arial"/>
          <w:color w:val="000000" w:themeColor="text1"/>
          <w:shd w:val="clear" w:color="auto" w:fill="FFFFFF"/>
        </w:rPr>
        <w:t xml:space="preserve"> said the same.</w:t>
      </w:r>
    </w:p>
    <w:p w14:paraId="1EB7868A" w14:textId="5F6D4B5B" w:rsidR="001438A7" w:rsidRPr="002A7A84" w:rsidRDefault="001438A7" w:rsidP="001438A7">
      <w:pPr>
        <w:rPr>
          <w:rFonts w:ascii="Arial" w:eastAsia="Times New Roman" w:hAnsi="Arial" w:cs="Arial"/>
          <w:color w:val="000000" w:themeColor="text1"/>
          <w:shd w:val="clear" w:color="auto" w:fill="FFFFFF"/>
        </w:rPr>
      </w:pPr>
    </w:p>
    <w:p w14:paraId="01B12591" w14:textId="77DD3842" w:rsidR="001438A7" w:rsidRPr="002A7A84" w:rsidRDefault="00ED1021" w:rsidP="001438A7">
      <w:p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Following Obama’s election</w:t>
      </w:r>
      <w:r w:rsidR="001438A7" w:rsidRPr="002A7A84">
        <w:rPr>
          <w:rFonts w:ascii="Arial" w:eastAsia="Times New Roman" w:hAnsi="Arial" w:cs="Arial"/>
          <w:color w:val="000000" w:themeColor="text1"/>
          <w:shd w:val="clear" w:color="auto" w:fill="FFFFFF"/>
        </w:rPr>
        <w:t xml:space="preserve">, however, Democrats </w:t>
      </w:r>
      <w:r>
        <w:rPr>
          <w:rFonts w:ascii="Arial" w:eastAsia="Times New Roman" w:hAnsi="Arial" w:cs="Arial"/>
          <w:color w:val="000000" w:themeColor="text1"/>
          <w:shd w:val="clear" w:color="auto" w:fill="FFFFFF"/>
        </w:rPr>
        <w:t>became</w:t>
      </w:r>
      <w:r w:rsidR="001438A7" w:rsidRPr="002A7A84">
        <w:rPr>
          <w:rFonts w:ascii="Arial" w:eastAsia="Times New Roman" w:hAnsi="Arial" w:cs="Arial"/>
          <w:color w:val="000000" w:themeColor="text1"/>
          <w:shd w:val="clear" w:color="auto" w:fill="FFFFFF"/>
        </w:rPr>
        <w:t xml:space="preserve"> far </w:t>
      </w:r>
      <w:r w:rsidR="00605B64" w:rsidRPr="002A7A84">
        <w:rPr>
          <w:rFonts w:ascii="Arial" w:eastAsia="Times New Roman" w:hAnsi="Arial" w:cs="Arial"/>
          <w:color w:val="000000" w:themeColor="text1"/>
          <w:shd w:val="clear" w:color="auto" w:fill="FFFFFF"/>
        </w:rPr>
        <w:t>more</w:t>
      </w:r>
      <w:r w:rsidR="001438A7" w:rsidRPr="002A7A84">
        <w:rPr>
          <w:rFonts w:ascii="Arial" w:eastAsia="Times New Roman" w:hAnsi="Arial" w:cs="Arial"/>
          <w:color w:val="000000" w:themeColor="text1"/>
          <w:shd w:val="clear" w:color="auto" w:fill="FFFFFF"/>
        </w:rPr>
        <w:t xml:space="preserve"> </w:t>
      </w:r>
      <w:r w:rsidR="00605B64" w:rsidRPr="002A7A84">
        <w:rPr>
          <w:rFonts w:ascii="Arial" w:eastAsia="Times New Roman" w:hAnsi="Arial" w:cs="Arial"/>
          <w:color w:val="000000" w:themeColor="text1"/>
          <w:shd w:val="clear" w:color="auto" w:fill="FFFFFF"/>
        </w:rPr>
        <w:t>optimistic</w:t>
      </w:r>
      <w:r w:rsidR="001438A7" w:rsidRPr="002A7A84">
        <w:rPr>
          <w:rFonts w:ascii="Arial" w:eastAsia="Times New Roman" w:hAnsi="Arial" w:cs="Arial"/>
          <w:color w:val="000000" w:themeColor="text1"/>
          <w:shd w:val="clear" w:color="auto" w:fill="FFFFFF"/>
        </w:rPr>
        <w:t xml:space="preserve"> in their evaluations. By 2012, 64% </w:t>
      </w:r>
      <w:r w:rsidR="00314A7F">
        <w:rPr>
          <w:rFonts w:ascii="Arial" w:eastAsia="Times New Roman" w:hAnsi="Arial" w:cs="Arial"/>
          <w:color w:val="000000" w:themeColor="text1"/>
          <w:shd w:val="clear" w:color="auto" w:fill="FFFFFF"/>
        </w:rPr>
        <w:t>viewed</w:t>
      </w:r>
      <w:r w:rsidR="00314A7F" w:rsidRPr="002A7A84">
        <w:rPr>
          <w:rFonts w:ascii="Arial" w:eastAsia="Times New Roman" w:hAnsi="Arial" w:cs="Arial"/>
          <w:color w:val="000000" w:themeColor="text1"/>
          <w:shd w:val="clear" w:color="auto" w:fill="FFFFFF"/>
        </w:rPr>
        <w:t xml:space="preserve"> </w:t>
      </w:r>
      <w:r w:rsidR="00314A7F">
        <w:rPr>
          <w:rFonts w:ascii="Arial" w:eastAsia="Times New Roman" w:hAnsi="Arial" w:cs="Arial"/>
          <w:color w:val="000000" w:themeColor="text1"/>
          <w:shd w:val="clear" w:color="auto" w:fill="FFFFFF"/>
        </w:rPr>
        <w:t>the economy as</w:t>
      </w:r>
      <w:r w:rsidR="001438A7" w:rsidRPr="002A7A84">
        <w:rPr>
          <w:rFonts w:ascii="Arial" w:eastAsia="Times New Roman" w:hAnsi="Arial" w:cs="Arial"/>
          <w:color w:val="000000" w:themeColor="text1"/>
          <w:shd w:val="clear" w:color="auto" w:fill="FFFFFF"/>
        </w:rPr>
        <w:t xml:space="preserve"> “good” or “excellent</w:t>
      </w:r>
      <w:r>
        <w:rPr>
          <w:rFonts w:ascii="Arial" w:eastAsia="Times New Roman" w:hAnsi="Arial" w:cs="Arial"/>
          <w:color w:val="000000" w:themeColor="text1"/>
          <w:shd w:val="clear" w:color="auto" w:fill="FFFFFF"/>
        </w:rPr>
        <w:t xml:space="preserve">,” </w:t>
      </w:r>
      <w:r w:rsidR="00AE348D" w:rsidRPr="002A7A84">
        <w:rPr>
          <w:rFonts w:ascii="Arial" w:eastAsia="Times New Roman" w:hAnsi="Arial" w:cs="Arial"/>
          <w:color w:val="000000" w:themeColor="text1"/>
          <w:shd w:val="clear" w:color="auto" w:fill="FFFFFF"/>
        </w:rPr>
        <w:t>despite</w:t>
      </w:r>
      <w:r w:rsidR="001438A7" w:rsidRPr="002A7A84">
        <w:rPr>
          <w:rFonts w:ascii="Arial" w:eastAsia="Times New Roman" w:hAnsi="Arial" w:cs="Arial"/>
          <w:color w:val="000000" w:themeColor="text1"/>
          <w:shd w:val="clear" w:color="auto" w:fill="FFFFFF"/>
        </w:rPr>
        <w:t xml:space="preserve"> </w:t>
      </w:r>
      <w:r w:rsidR="00AE348D" w:rsidRPr="002A7A84">
        <w:rPr>
          <w:rFonts w:ascii="Arial" w:eastAsia="Times New Roman" w:hAnsi="Arial" w:cs="Arial"/>
          <w:color w:val="000000" w:themeColor="text1"/>
          <w:shd w:val="clear" w:color="auto" w:fill="FFFFFF"/>
        </w:rPr>
        <w:t>a mostly stagnant</w:t>
      </w:r>
      <w:r w:rsidR="001438A7" w:rsidRPr="002A7A84">
        <w:rPr>
          <w:rFonts w:ascii="Arial" w:eastAsia="Times New Roman" w:hAnsi="Arial" w:cs="Arial"/>
          <w:color w:val="000000" w:themeColor="text1"/>
          <w:shd w:val="clear" w:color="auto" w:fill="FFFFFF"/>
        </w:rPr>
        <w:t xml:space="preserve"> stock market and few </w:t>
      </w:r>
      <w:r>
        <w:rPr>
          <w:rFonts w:ascii="Arial" w:eastAsia="Times New Roman" w:hAnsi="Arial" w:cs="Arial"/>
          <w:color w:val="000000" w:themeColor="text1"/>
          <w:shd w:val="clear" w:color="auto" w:fill="FFFFFF"/>
        </w:rPr>
        <w:t>reductions</w:t>
      </w:r>
      <w:r w:rsidR="001438A7" w:rsidRPr="002A7A84">
        <w:rPr>
          <w:rFonts w:ascii="Arial" w:eastAsia="Times New Roman" w:hAnsi="Arial" w:cs="Arial"/>
          <w:color w:val="000000" w:themeColor="text1"/>
          <w:shd w:val="clear" w:color="auto" w:fill="FFFFFF"/>
        </w:rPr>
        <w:t xml:space="preserve"> </w:t>
      </w:r>
      <w:r w:rsidR="00AE348D" w:rsidRPr="002A7A84">
        <w:rPr>
          <w:rFonts w:ascii="Arial" w:eastAsia="Times New Roman" w:hAnsi="Arial" w:cs="Arial"/>
          <w:color w:val="000000" w:themeColor="text1"/>
          <w:shd w:val="clear" w:color="auto" w:fill="FFFFFF"/>
        </w:rPr>
        <w:t>in</w:t>
      </w:r>
      <w:r w:rsidR="001438A7" w:rsidRPr="002A7A84">
        <w:rPr>
          <w:rFonts w:ascii="Arial" w:eastAsia="Times New Roman" w:hAnsi="Arial" w:cs="Arial"/>
          <w:color w:val="000000" w:themeColor="text1"/>
          <w:shd w:val="clear" w:color="auto" w:fill="FFFFFF"/>
        </w:rPr>
        <w:t xml:space="preserve"> unemployment</w:t>
      </w:r>
      <w:r w:rsidR="00E44114">
        <w:rPr>
          <w:rFonts w:ascii="Arial" w:eastAsia="Times New Roman" w:hAnsi="Arial" w:cs="Arial"/>
          <w:color w:val="000000" w:themeColor="text1"/>
          <w:shd w:val="clear" w:color="auto" w:fill="FFFFFF"/>
        </w:rPr>
        <w:t xml:space="preserve"> between 2008 and 2012</w:t>
      </w:r>
      <w:r w:rsidR="001438A7" w:rsidRPr="002A7A84">
        <w:rPr>
          <w:rFonts w:ascii="Arial" w:eastAsia="Times New Roman" w:hAnsi="Arial" w:cs="Arial"/>
          <w:color w:val="000000" w:themeColor="text1"/>
          <w:shd w:val="clear" w:color="auto" w:fill="FFFFFF"/>
        </w:rPr>
        <w:t xml:space="preserve">. </w:t>
      </w:r>
    </w:p>
    <w:p w14:paraId="595FC656" w14:textId="2E5D8FAE" w:rsidR="001438A7" w:rsidRPr="002A7A84" w:rsidRDefault="001438A7" w:rsidP="001438A7">
      <w:pPr>
        <w:rPr>
          <w:rFonts w:ascii="Arial" w:eastAsia="Times New Roman" w:hAnsi="Arial" w:cs="Arial"/>
          <w:color w:val="000000" w:themeColor="text1"/>
          <w:shd w:val="clear" w:color="auto" w:fill="FFFFFF"/>
        </w:rPr>
      </w:pPr>
    </w:p>
    <w:p w14:paraId="4A48A550" w14:textId="6D8ABD08" w:rsidR="001438A7" w:rsidRPr="002A7A84" w:rsidRDefault="001438A7" w:rsidP="001438A7">
      <w:pPr>
        <w:rPr>
          <w:rFonts w:ascii="Arial" w:eastAsia="Times New Roman" w:hAnsi="Arial" w:cs="Arial"/>
          <w:color w:val="000000" w:themeColor="text1"/>
          <w:shd w:val="clear" w:color="auto" w:fill="FFFFFF"/>
        </w:rPr>
      </w:pPr>
      <w:r w:rsidRPr="002A7A84">
        <w:rPr>
          <w:rFonts w:ascii="Arial" w:eastAsia="Times New Roman" w:hAnsi="Arial" w:cs="Arial"/>
          <w:color w:val="000000" w:themeColor="text1"/>
          <w:shd w:val="clear" w:color="auto" w:fill="FFFFFF"/>
        </w:rPr>
        <w:t>In 2016, however, Democrats</w:t>
      </w:r>
      <w:r w:rsidR="00AC29C2" w:rsidRPr="002A7A84">
        <w:rPr>
          <w:rFonts w:ascii="Arial" w:eastAsia="Times New Roman" w:hAnsi="Arial" w:cs="Arial"/>
          <w:color w:val="000000" w:themeColor="text1"/>
          <w:shd w:val="clear" w:color="auto" w:fill="FFFFFF"/>
        </w:rPr>
        <w:t xml:space="preserve"> bucked the trend, with</w:t>
      </w:r>
      <w:r w:rsidR="00AE348D" w:rsidRPr="002A7A84">
        <w:rPr>
          <w:rFonts w:ascii="Arial" w:eastAsia="Times New Roman" w:hAnsi="Arial" w:cs="Arial"/>
          <w:color w:val="000000" w:themeColor="text1"/>
          <w:shd w:val="clear" w:color="auto" w:fill="FFFFFF"/>
        </w:rPr>
        <w:t xml:space="preserve"> only</w:t>
      </w:r>
      <w:r w:rsidR="00AC29C2" w:rsidRPr="002A7A84">
        <w:rPr>
          <w:rFonts w:ascii="Arial" w:eastAsia="Times New Roman" w:hAnsi="Arial" w:cs="Arial"/>
          <w:color w:val="000000" w:themeColor="text1"/>
          <w:shd w:val="clear" w:color="auto" w:fill="FFFFFF"/>
        </w:rPr>
        <w:t xml:space="preserve"> about 38</w:t>
      </w:r>
      <w:r w:rsidRPr="002A7A84">
        <w:rPr>
          <w:rFonts w:ascii="Arial" w:eastAsia="Times New Roman" w:hAnsi="Arial" w:cs="Arial"/>
          <w:color w:val="000000" w:themeColor="text1"/>
          <w:shd w:val="clear" w:color="auto" w:fill="FFFFFF"/>
        </w:rPr>
        <w:t xml:space="preserve">% viewing the economy positively.  </w:t>
      </w:r>
    </w:p>
    <w:p w14:paraId="5FFAC042" w14:textId="176A097A" w:rsidR="001438A7" w:rsidRPr="002A7A84" w:rsidRDefault="001438A7" w:rsidP="001438A7">
      <w:pPr>
        <w:rPr>
          <w:rFonts w:ascii="Arial" w:eastAsia="Times New Roman" w:hAnsi="Arial" w:cs="Arial"/>
          <w:color w:val="000000" w:themeColor="text1"/>
          <w:shd w:val="clear" w:color="auto" w:fill="FFFFFF"/>
        </w:rPr>
      </w:pPr>
    </w:p>
    <w:p w14:paraId="04F93FB5" w14:textId="2AF069E3" w:rsidR="00AC29C2" w:rsidRPr="001649BC" w:rsidRDefault="001438A7" w:rsidP="001438A7">
      <w:pPr>
        <w:rPr>
          <w:rFonts w:ascii="Arial" w:eastAsia="Times New Roman" w:hAnsi="Arial" w:cs="Arial"/>
          <w:color w:val="000000" w:themeColor="text1"/>
          <w:shd w:val="clear" w:color="auto" w:fill="FFFFFF"/>
        </w:rPr>
      </w:pPr>
      <w:r w:rsidRPr="002A7A84">
        <w:rPr>
          <w:rFonts w:ascii="Arial" w:eastAsia="Times New Roman" w:hAnsi="Arial" w:cs="Arial"/>
          <w:color w:val="000000" w:themeColor="text1"/>
          <w:shd w:val="clear" w:color="auto" w:fill="FFFFFF"/>
        </w:rPr>
        <w:t xml:space="preserve">“This is truly a remarkable change in </w:t>
      </w:r>
      <w:r w:rsidR="00AC29C2" w:rsidRPr="002A7A84">
        <w:rPr>
          <w:rFonts w:ascii="Arial" w:eastAsia="Times New Roman" w:hAnsi="Arial" w:cs="Arial"/>
          <w:color w:val="000000" w:themeColor="text1"/>
          <w:shd w:val="clear" w:color="auto" w:fill="FFFFFF"/>
        </w:rPr>
        <w:t>Democrats’</w:t>
      </w:r>
      <w:r w:rsidRPr="002A7A84">
        <w:rPr>
          <w:rFonts w:ascii="Arial" w:eastAsia="Times New Roman" w:hAnsi="Arial" w:cs="Arial"/>
          <w:color w:val="000000" w:themeColor="text1"/>
          <w:shd w:val="clear" w:color="auto" w:fill="FFFFFF"/>
        </w:rPr>
        <w:t xml:space="preserve"> thinking about the economy,” said Gallup’s Senior Research Director Matt Bevins. “For the past 8 years, they have been extremely </w:t>
      </w:r>
      <w:r w:rsidR="00AC29C2" w:rsidRPr="002A7A84">
        <w:rPr>
          <w:rFonts w:ascii="Arial" w:eastAsia="Times New Roman" w:hAnsi="Arial" w:cs="Arial"/>
          <w:color w:val="000000" w:themeColor="text1"/>
          <w:shd w:val="clear" w:color="auto" w:fill="FFFFFF"/>
        </w:rPr>
        <w:t>optimistic</w:t>
      </w:r>
      <w:r w:rsidRPr="002A7A84">
        <w:rPr>
          <w:rFonts w:ascii="Arial" w:eastAsia="Times New Roman" w:hAnsi="Arial" w:cs="Arial"/>
          <w:color w:val="000000" w:themeColor="text1"/>
          <w:shd w:val="clear" w:color="auto" w:fill="FFFFFF"/>
        </w:rPr>
        <w:t xml:space="preserve">, </w:t>
      </w:r>
      <w:r w:rsidR="00AC29C2" w:rsidRPr="002A7A84">
        <w:rPr>
          <w:rFonts w:ascii="Arial" w:eastAsia="Times New Roman" w:hAnsi="Arial" w:cs="Arial"/>
          <w:color w:val="000000" w:themeColor="text1"/>
          <w:shd w:val="clear" w:color="auto" w:fill="FFFFFF"/>
        </w:rPr>
        <w:t xml:space="preserve">outpacing </w:t>
      </w:r>
      <w:r w:rsidRPr="002A7A84">
        <w:rPr>
          <w:rFonts w:ascii="Arial" w:eastAsia="Times New Roman" w:hAnsi="Arial" w:cs="Arial"/>
          <w:color w:val="000000" w:themeColor="text1"/>
          <w:shd w:val="clear" w:color="auto" w:fill="FFFFFF"/>
        </w:rPr>
        <w:t xml:space="preserve">objective indicators showing </w:t>
      </w:r>
      <w:r w:rsidR="00AC29C2" w:rsidRPr="002A7A84">
        <w:rPr>
          <w:rFonts w:ascii="Arial" w:eastAsia="Times New Roman" w:hAnsi="Arial" w:cs="Arial"/>
          <w:color w:val="000000" w:themeColor="text1"/>
          <w:shd w:val="clear" w:color="auto" w:fill="FFFFFF"/>
        </w:rPr>
        <w:t>only modest economic growth</w:t>
      </w:r>
      <w:r w:rsidRPr="002A7A84">
        <w:rPr>
          <w:rFonts w:ascii="Arial" w:eastAsia="Times New Roman" w:hAnsi="Arial" w:cs="Arial"/>
          <w:color w:val="000000" w:themeColor="text1"/>
          <w:shd w:val="clear" w:color="auto" w:fill="FFFFFF"/>
        </w:rPr>
        <w:t xml:space="preserve">. In 2016, </w:t>
      </w:r>
      <w:r w:rsidR="00AC29C2" w:rsidRPr="002A7A84">
        <w:rPr>
          <w:rFonts w:ascii="Arial" w:eastAsia="Times New Roman" w:hAnsi="Arial" w:cs="Arial"/>
          <w:color w:val="000000" w:themeColor="text1"/>
          <w:shd w:val="clear" w:color="auto" w:fill="FFFFFF"/>
        </w:rPr>
        <w:t>Democrats’</w:t>
      </w:r>
      <w:r w:rsidRPr="002A7A84">
        <w:rPr>
          <w:rFonts w:ascii="Arial" w:eastAsia="Times New Roman" w:hAnsi="Arial" w:cs="Arial"/>
          <w:color w:val="000000" w:themeColor="text1"/>
          <w:shd w:val="clear" w:color="auto" w:fill="FFFFFF"/>
        </w:rPr>
        <w:t xml:space="preserve"> views </w:t>
      </w:r>
      <w:r w:rsidR="000B5D6A">
        <w:rPr>
          <w:rFonts w:ascii="Arial" w:eastAsia="Times New Roman" w:hAnsi="Arial" w:cs="Arial"/>
          <w:color w:val="000000" w:themeColor="text1"/>
          <w:shd w:val="clear" w:color="auto" w:fill="FFFFFF"/>
        </w:rPr>
        <w:t>hewed</w:t>
      </w:r>
      <w:r w:rsidRPr="002A7A84">
        <w:rPr>
          <w:rFonts w:ascii="Arial" w:eastAsia="Times New Roman" w:hAnsi="Arial" w:cs="Arial"/>
          <w:color w:val="000000" w:themeColor="text1"/>
          <w:shd w:val="clear" w:color="auto" w:fill="FFFFFF"/>
        </w:rPr>
        <w:t xml:space="preserve"> more closely to reality — even before the election of Donald Trump.”</w:t>
      </w:r>
    </w:p>
    <w:p w14:paraId="690DBDB8" w14:textId="77777777" w:rsidR="00AC29C2" w:rsidRDefault="00AC29C2" w:rsidP="001438A7">
      <w:pPr>
        <w:rPr>
          <w:rFonts w:eastAsia="Times New Roman"/>
          <w:color w:val="000000" w:themeColor="text1"/>
          <w:shd w:val="clear" w:color="auto" w:fill="FFFFFF"/>
        </w:rPr>
      </w:pPr>
    </w:p>
    <w:p w14:paraId="4F343A2C" w14:textId="77777777" w:rsidR="00AC29C2" w:rsidRDefault="00AC29C2" w:rsidP="001438A7">
      <w:pPr>
        <w:rPr>
          <w:rFonts w:eastAsia="Times New Roman"/>
          <w:color w:val="000000" w:themeColor="text1"/>
          <w:shd w:val="clear" w:color="auto" w:fill="FFFFFF"/>
        </w:rPr>
      </w:pPr>
    </w:p>
    <w:p w14:paraId="01498C32" w14:textId="30D4012C" w:rsidR="00AC29C2" w:rsidRPr="00AC29C2" w:rsidRDefault="00AC29C2" w:rsidP="006C46EC">
      <w:pPr>
        <w:spacing w:line="276" w:lineRule="auto"/>
        <w:rPr>
          <w:rFonts w:ascii="Futura Medium" w:hAnsi="Futura Medium"/>
          <w:color w:val="000000" w:themeColor="text1"/>
          <w:sz w:val="34"/>
          <w:szCs w:val="34"/>
        </w:rPr>
      </w:pPr>
      <w:r w:rsidRPr="005B0CA3">
        <w:rPr>
          <w:rFonts w:ascii="Futura Medium" w:hAnsi="Futura Medium" w:cs="Futura Medium"/>
          <w:noProof/>
          <w:color w:val="000000" w:themeColor="text1"/>
          <w:sz w:val="32"/>
          <w:szCs w:val="32"/>
        </w:rPr>
        <w:lastRenderedPageBreak/>
        <w:drawing>
          <wp:anchor distT="0" distB="0" distL="114300" distR="114300" simplePos="0" relativeHeight="251688960" behindDoc="0" locked="0" layoutInCell="1" allowOverlap="1" wp14:anchorId="1E6F7B63" wp14:editId="35DD50A5">
            <wp:simplePos x="0" y="0"/>
            <wp:positionH relativeFrom="column">
              <wp:posOffset>-33020</wp:posOffset>
            </wp:positionH>
            <wp:positionV relativeFrom="paragraph">
              <wp:posOffset>607</wp:posOffset>
            </wp:positionV>
            <wp:extent cx="6126480" cy="253365"/>
            <wp:effectExtent l="0" t="0" r="0" b="635"/>
            <wp:wrapTight wrapText="bothSides">
              <wp:wrapPolygon edited="0">
                <wp:start x="0" y="0"/>
                <wp:lineTo x="0" y="19489"/>
                <wp:lineTo x="21493" y="19489"/>
                <wp:lineTo x="2149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2-19 at 11.30.11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6480" cy="253365"/>
                    </a:xfrm>
                    <a:prstGeom prst="rect">
                      <a:avLst/>
                    </a:prstGeom>
                  </pic:spPr>
                </pic:pic>
              </a:graphicData>
            </a:graphic>
            <wp14:sizeRelH relativeFrom="page">
              <wp14:pctWidth>0</wp14:pctWidth>
            </wp14:sizeRelH>
            <wp14:sizeRelV relativeFrom="page">
              <wp14:pctHeight>0</wp14:pctHeight>
            </wp14:sizeRelV>
          </wp:anchor>
        </w:drawing>
      </w:r>
      <w:r>
        <w:rPr>
          <w:rFonts w:ascii="Futura Medium" w:hAnsi="Futura Medium" w:cs="Futura Medium"/>
          <w:noProof/>
          <w:color w:val="000000" w:themeColor="text1"/>
          <w:sz w:val="32"/>
          <w:szCs w:val="32"/>
        </w:rPr>
        <w:t>Continuing</w:t>
      </w:r>
      <w:r w:rsidRPr="005B0CA3">
        <w:rPr>
          <w:rFonts w:ascii="Futura Medium" w:hAnsi="Futura Medium" w:cs="Futura Medium"/>
          <w:noProof/>
          <w:color w:val="000000" w:themeColor="text1"/>
          <w:sz w:val="32"/>
          <w:szCs w:val="32"/>
        </w:rPr>
        <w:t xml:space="preserve"> trends, Republicans</w:t>
      </w:r>
      <w:r>
        <w:rPr>
          <w:rFonts w:ascii="Futura Medium" w:hAnsi="Futura Medium" w:cs="Futura Medium"/>
          <w:noProof/>
          <w:color w:val="000000" w:themeColor="text1"/>
          <w:sz w:val="32"/>
          <w:szCs w:val="32"/>
        </w:rPr>
        <w:t xml:space="preserve"> remained biased about the economy in 2016</w:t>
      </w:r>
      <w:r w:rsidRPr="00B41974">
        <w:rPr>
          <w:rFonts w:ascii="Futura Medium" w:hAnsi="Futura Medium"/>
          <w:noProof/>
          <w:color w:val="000000" w:themeColor="text1"/>
          <w:sz w:val="34"/>
          <w:szCs w:val="34"/>
        </w:rPr>
        <w:drawing>
          <wp:inline distT="0" distB="0" distL="0" distR="0" wp14:anchorId="066B8EF4" wp14:editId="6757E547">
            <wp:extent cx="6126480" cy="819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2-19 at 11.31.18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6480" cy="819150"/>
                    </a:xfrm>
                    <a:prstGeom prst="rect">
                      <a:avLst/>
                    </a:prstGeom>
                  </pic:spPr>
                </pic:pic>
              </a:graphicData>
            </a:graphic>
          </wp:inline>
        </w:drawing>
      </w:r>
    </w:p>
    <w:p w14:paraId="7D93F968" w14:textId="77777777" w:rsidR="00AC29C2" w:rsidRDefault="00AC29C2" w:rsidP="00AC29C2">
      <w:pPr>
        <w:rPr>
          <w:color w:val="000000" w:themeColor="text1"/>
        </w:rPr>
      </w:pPr>
    </w:p>
    <w:p w14:paraId="56FBD39A" w14:textId="74376FB1" w:rsidR="00AC29C2" w:rsidRDefault="00AC29C2" w:rsidP="00AC29C2">
      <w:pPr>
        <w:rPr>
          <w:rFonts w:ascii="Arial" w:hAnsi="Arial" w:cs="Arial"/>
          <w:color w:val="000000" w:themeColor="text1"/>
        </w:rPr>
      </w:pPr>
      <w:r w:rsidRPr="002A7A84">
        <w:rPr>
          <w:rFonts w:ascii="Arial" w:hAnsi="Arial" w:cs="Arial"/>
          <w:color w:val="000000" w:themeColor="text1"/>
        </w:rPr>
        <w:t xml:space="preserve">Despite </w:t>
      </w:r>
      <w:r w:rsidR="00AE348D" w:rsidRPr="002A7A84">
        <w:rPr>
          <w:rFonts w:ascii="Arial" w:hAnsi="Arial" w:cs="Arial"/>
          <w:color w:val="000000" w:themeColor="text1"/>
        </w:rPr>
        <w:t>sustained economic growth</w:t>
      </w:r>
      <w:r w:rsidRPr="002A7A84">
        <w:rPr>
          <w:rFonts w:ascii="Arial" w:hAnsi="Arial" w:cs="Arial"/>
          <w:color w:val="000000" w:themeColor="text1"/>
        </w:rPr>
        <w:t xml:space="preserve">, Republicans continued to be pessimistic about the state of the economy in 2016. </w:t>
      </w:r>
    </w:p>
    <w:p w14:paraId="6FF76BE2" w14:textId="77777777" w:rsidR="005F0946" w:rsidRPr="002A7A84" w:rsidRDefault="005F0946" w:rsidP="00AC29C2">
      <w:pPr>
        <w:rPr>
          <w:rFonts w:ascii="Arial" w:hAnsi="Arial" w:cs="Arial"/>
          <w:color w:val="000000" w:themeColor="text1"/>
        </w:rPr>
      </w:pPr>
    </w:p>
    <w:p w14:paraId="15F1A14D" w14:textId="5671D062" w:rsidR="00AC29C2" w:rsidRPr="002A7A84" w:rsidRDefault="00AC29C2" w:rsidP="00AC29C2">
      <w:pPr>
        <w:rPr>
          <w:rFonts w:ascii="Arial" w:hAnsi="Arial" w:cs="Arial"/>
          <w:color w:val="000000" w:themeColor="text1"/>
        </w:rPr>
      </w:pPr>
      <w:r w:rsidRPr="002A7A84">
        <w:rPr>
          <w:rFonts w:ascii="Arial" w:hAnsi="Arial" w:cs="Arial"/>
          <w:color w:val="000000" w:themeColor="text1"/>
        </w:rPr>
        <w:t>Gallup’s Economic Confidence Index, based on an average of how Americans view economic conditions over the past year, showed that Republicans’ views about the economy changed little from in their responses in previous years.</w:t>
      </w:r>
    </w:p>
    <w:p w14:paraId="71C5BF17" w14:textId="1841FEE8" w:rsidR="00AC29C2" w:rsidRPr="002A7A84" w:rsidRDefault="00AC29C2" w:rsidP="00AC29C2">
      <w:pPr>
        <w:rPr>
          <w:rFonts w:ascii="Arial" w:hAnsi="Arial" w:cs="Arial"/>
          <w:color w:val="000000" w:themeColor="text1"/>
        </w:rPr>
      </w:pPr>
    </w:p>
    <w:p w14:paraId="4A40D76E" w14:textId="36DCCA0C" w:rsidR="00AC29C2" w:rsidRPr="002A7A84" w:rsidRDefault="001649BC" w:rsidP="00AC29C2">
      <w:pPr>
        <w:rPr>
          <w:rFonts w:ascii="Arial" w:eastAsia="Times New Roman" w:hAnsi="Arial" w:cs="Arial"/>
          <w:color w:val="000000" w:themeColor="text1"/>
          <w:shd w:val="clear" w:color="auto" w:fill="FFFFFF"/>
        </w:rPr>
      </w:pPr>
      <w:r>
        <w:rPr>
          <w:rFonts w:ascii="Arial" w:hAnsi="Arial" w:cs="Arial"/>
          <w:noProof/>
          <w:color w:val="000000" w:themeColor="text1"/>
        </w:rPr>
        <w:drawing>
          <wp:anchor distT="0" distB="0" distL="114300" distR="114300" simplePos="0" relativeHeight="251701248" behindDoc="0" locked="0" layoutInCell="1" allowOverlap="1" wp14:anchorId="19FEEC5F" wp14:editId="5893BD03">
            <wp:simplePos x="0" y="0"/>
            <wp:positionH relativeFrom="column">
              <wp:posOffset>2256155</wp:posOffset>
            </wp:positionH>
            <wp:positionV relativeFrom="paragraph">
              <wp:posOffset>39370</wp:posOffset>
            </wp:positionV>
            <wp:extent cx="3849370" cy="2286000"/>
            <wp:effectExtent l="0" t="0" r="11430" b="0"/>
            <wp:wrapTight wrapText="bothSides">
              <wp:wrapPolygon edited="0">
                <wp:start x="0" y="0"/>
                <wp:lineTo x="0" y="21360"/>
                <wp:lineTo x="21522" y="21360"/>
                <wp:lineTo x="21522" y="0"/>
                <wp:lineTo x="0" y="0"/>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reps_biased.jpg"/>
                    <pic:cNvPicPr/>
                  </pic:nvPicPr>
                  <pic:blipFill>
                    <a:blip r:embed="rId13">
                      <a:extLst>
                        <a:ext uri="{28A0092B-C50C-407E-A947-70E740481C1C}">
                          <a14:useLocalDpi xmlns:a14="http://schemas.microsoft.com/office/drawing/2010/main" val="0"/>
                        </a:ext>
                      </a:extLst>
                    </a:blip>
                    <a:stretch>
                      <a:fillRect/>
                    </a:stretch>
                  </pic:blipFill>
                  <pic:spPr>
                    <a:xfrm>
                      <a:off x="0" y="0"/>
                      <a:ext cx="3849370" cy="2286000"/>
                    </a:xfrm>
                    <a:prstGeom prst="rect">
                      <a:avLst/>
                    </a:prstGeom>
                  </pic:spPr>
                </pic:pic>
              </a:graphicData>
            </a:graphic>
            <wp14:sizeRelH relativeFrom="page">
              <wp14:pctWidth>0</wp14:pctWidth>
            </wp14:sizeRelH>
            <wp14:sizeRelV relativeFrom="page">
              <wp14:pctHeight>0</wp14:pctHeight>
            </wp14:sizeRelV>
          </wp:anchor>
        </w:drawing>
      </w:r>
      <w:r w:rsidR="00AC29C2" w:rsidRPr="002A7A84">
        <w:rPr>
          <w:rFonts w:ascii="Arial" w:eastAsia="Times New Roman" w:hAnsi="Arial" w:cs="Arial"/>
          <w:color w:val="000000" w:themeColor="text1"/>
          <w:shd w:val="clear" w:color="auto" w:fill="FFFFFF"/>
        </w:rPr>
        <w:t xml:space="preserve">“While Republicans were generally optimistic about the economy under George W. Bush, they took a more dismal view during Barack Obama’s two terms,” said the release from Gallup. “In 2016, </w:t>
      </w:r>
      <w:r w:rsidR="00AE348D" w:rsidRPr="002A7A84">
        <w:rPr>
          <w:rFonts w:ascii="Arial" w:eastAsia="Times New Roman" w:hAnsi="Arial" w:cs="Arial"/>
          <w:color w:val="000000" w:themeColor="text1"/>
          <w:shd w:val="clear" w:color="auto" w:fill="FFFFFF"/>
        </w:rPr>
        <w:t>they continued this downward trajectory, even as</w:t>
      </w:r>
      <w:r w:rsidR="00AC29C2" w:rsidRPr="002A7A84">
        <w:rPr>
          <w:rFonts w:ascii="Arial" w:eastAsia="Times New Roman" w:hAnsi="Arial" w:cs="Arial"/>
          <w:color w:val="000000" w:themeColor="text1"/>
          <w:shd w:val="clear" w:color="auto" w:fill="FFFFFF"/>
        </w:rPr>
        <w:t xml:space="preserve"> objective economic conditions</w:t>
      </w:r>
      <w:r w:rsidR="00AE348D" w:rsidRPr="002A7A84">
        <w:rPr>
          <w:rFonts w:ascii="Arial" w:eastAsia="Times New Roman" w:hAnsi="Arial" w:cs="Arial"/>
          <w:color w:val="000000" w:themeColor="text1"/>
          <w:shd w:val="clear" w:color="auto" w:fill="FFFFFF"/>
        </w:rPr>
        <w:t xml:space="preserve"> improved</w:t>
      </w:r>
      <w:r w:rsidR="00AC29C2" w:rsidRPr="002A7A84">
        <w:rPr>
          <w:rFonts w:ascii="Arial" w:eastAsia="Times New Roman" w:hAnsi="Arial" w:cs="Arial"/>
          <w:color w:val="000000" w:themeColor="text1"/>
          <w:shd w:val="clear" w:color="auto" w:fill="FFFFFF"/>
        </w:rPr>
        <w:t>.”</w:t>
      </w:r>
    </w:p>
    <w:p w14:paraId="34957D64" w14:textId="4258571C" w:rsidR="00AC29C2" w:rsidRPr="002A7A84" w:rsidRDefault="00AC29C2" w:rsidP="00AC29C2">
      <w:pPr>
        <w:rPr>
          <w:rFonts w:ascii="Arial" w:eastAsia="Times New Roman" w:hAnsi="Arial" w:cs="Arial"/>
          <w:color w:val="000000" w:themeColor="text1"/>
          <w:shd w:val="clear" w:color="auto" w:fill="FFFFFF"/>
        </w:rPr>
      </w:pPr>
    </w:p>
    <w:p w14:paraId="65F8246A" w14:textId="41FE9E34" w:rsidR="00AC29C2" w:rsidRPr="002A7A84" w:rsidRDefault="001649BC" w:rsidP="00AC29C2">
      <w:pPr>
        <w:rPr>
          <w:rFonts w:ascii="Arial" w:eastAsia="Times New Roman" w:hAnsi="Arial" w:cs="Arial"/>
          <w:color w:val="000000" w:themeColor="text1"/>
          <w:shd w:val="clear" w:color="auto" w:fill="FFFFFF"/>
        </w:rPr>
      </w:pPr>
      <w:r>
        <w:rPr>
          <w:rFonts w:ascii="Arial" w:eastAsia="Times New Roman" w:hAnsi="Arial" w:cs="Arial"/>
          <w:noProof/>
          <w:color w:val="2B2B2B"/>
        </w:rPr>
        <mc:AlternateContent>
          <mc:Choice Requires="wps">
            <w:drawing>
              <wp:anchor distT="0" distB="0" distL="114300" distR="114300" simplePos="0" relativeHeight="251703296" behindDoc="0" locked="0" layoutInCell="1" allowOverlap="1" wp14:anchorId="7512203D" wp14:editId="592F4B1C">
                <wp:simplePos x="0" y="0"/>
                <wp:positionH relativeFrom="column">
                  <wp:posOffset>2183130</wp:posOffset>
                </wp:positionH>
                <wp:positionV relativeFrom="paragraph">
                  <wp:posOffset>281305</wp:posOffset>
                </wp:positionV>
                <wp:extent cx="3886200" cy="575310"/>
                <wp:effectExtent l="0" t="0" r="0" b="8890"/>
                <wp:wrapSquare wrapText="bothSides"/>
                <wp:docPr id="32" name="Text Box 32"/>
                <wp:cNvGraphicFramePr/>
                <a:graphic xmlns:a="http://schemas.openxmlformats.org/drawingml/2006/main">
                  <a:graphicData uri="http://schemas.microsoft.com/office/word/2010/wordprocessingShape">
                    <wps:wsp>
                      <wps:cNvSpPr txBox="1"/>
                      <wps:spPr>
                        <a:xfrm>
                          <a:off x="0" y="0"/>
                          <a:ext cx="3886200" cy="5753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B0FF2C5" w14:textId="18173B99" w:rsidR="001649BC" w:rsidRPr="007C502C" w:rsidRDefault="001649BC" w:rsidP="001649BC">
                            <w:pPr>
                              <w:rPr>
                                <w:rFonts w:ascii="Futura Medium" w:hAnsi="Futura Medium" w:cs="Futura Medium"/>
                                <w:sz w:val="20"/>
                                <w:szCs w:val="20"/>
                              </w:rPr>
                            </w:pPr>
                            <w:r>
                              <w:rPr>
                                <w:rFonts w:ascii="Futura Medium" w:hAnsi="Futura Medium" w:cs="Futura Medium"/>
                                <w:sz w:val="20"/>
                                <w:szCs w:val="20"/>
                              </w:rPr>
                              <w:t xml:space="preserve">Republicans </w:t>
                            </w:r>
                            <w:r w:rsidR="005F0946">
                              <w:rPr>
                                <w:rFonts w:ascii="Futura Medium" w:hAnsi="Futura Medium" w:cs="Futura Medium"/>
                                <w:sz w:val="20"/>
                                <w:szCs w:val="20"/>
                              </w:rPr>
                              <w:t>continued to hold skewed economic views in 2016</w:t>
                            </w:r>
                            <w:r>
                              <w:rPr>
                                <w:rFonts w:ascii="Futura Medium" w:hAnsi="Futura Medium" w:cs="Futura Medium"/>
                                <w:sz w:val="20"/>
                                <w:szCs w:val="20"/>
                              </w:rPr>
                              <w:t>. Source: Gallup Tracking Polls, 2004 –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7512203D" id="Text Box 32" o:spid="_x0000_s1029" type="#_x0000_t202" style="position:absolute;margin-left:171.9pt;margin-top:22.15pt;width:306pt;height:45.3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" filled="f" stroked="f">
                <v:textbox>
                  <w:txbxContent>
                    <w:p w14:paraId="3B0FF2C5" w14:textId="18173B99" w:rsidR="001649BC" w:rsidRPr="007C502C" w:rsidRDefault="001649BC" w:rsidP="001649BC">
                      <w:pPr>
                        <w:rPr>
                          <w:rFonts w:ascii="Futura Medium" w:hAnsi="Futura Medium" w:cs="Futura Medium"/>
                          <w:sz w:val="20"/>
                          <w:szCs w:val="20"/>
                        </w:rPr>
                      </w:pPr>
                      <w:r>
                        <w:rPr>
                          <w:rFonts w:ascii="Futura Medium" w:hAnsi="Futura Medium" w:cs="Futura Medium"/>
                          <w:sz w:val="20"/>
                          <w:szCs w:val="20"/>
                        </w:rPr>
                        <w:t>Republicans</w:t>
                      </w:r>
                      <w:r>
                        <w:rPr>
                          <w:rFonts w:ascii="Futura Medium" w:hAnsi="Futura Medium" w:cs="Futura Medium"/>
                          <w:sz w:val="20"/>
                          <w:szCs w:val="20"/>
                        </w:rPr>
                        <w:t xml:space="preserve"> </w:t>
                      </w:r>
                      <w:r w:rsidR="005F0946">
                        <w:rPr>
                          <w:rFonts w:ascii="Futura Medium" w:hAnsi="Futura Medium" w:cs="Futura Medium"/>
                          <w:sz w:val="20"/>
                          <w:szCs w:val="20"/>
                        </w:rPr>
                        <w:t>continued to hold skewed economic views in 2016</w:t>
                      </w:r>
                      <w:r>
                        <w:rPr>
                          <w:rFonts w:ascii="Futura Medium" w:hAnsi="Futura Medium" w:cs="Futura Medium"/>
                          <w:sz w:val="20"/>
                          <w:szCs w:val="20"/>
                        </w:rPr>
                        <w:t>. Source: Gallup Tracking Polls, 2004 – 2016.</w:t>
                      </w:r>
                    </w:p>
                  </w:txbxContent>
                </v:textbox>
                <w10:wrap type="square"/>
              </v:shape>
            </w:pict>
          </mc:Fallback>
        </mc:AlternateContent>
      </w:r>
      <w:r w:rsidR="00AC29C2" w:rsidRPr="002A7A84">
        <w:rPr>
          <w:rFonts w:ascii="Arial" w:eastAsia="Times New Roman" w:hAnsi="Arial" w:cs="Arial"/>
          <w:color w:val="000000" w:themeColor="text1"/>
          <w:shd w:val="clear" w:color="auto" w:fill="FFFFFF"/>
        </w:rPr>
        <w:t>In 2004, about 60% of Republicans said the economy was “good” or “excellent.” When surveyed in 2008 – a few months prior to the onset of the recession – 62% of Republicans said the same.</w:t>
      </w:r>
      <w:r w:rsidRPr="001649BC">
        <w:rPr>
          <w:rFonts w:ascii="Arial" w:eastAsia="Times New Roman" w:hAnsi="Arial" w:cs="Arial"/>
          <w:noProof/>
          <w:color w:val="2B2B2B"/>
        </w:rPr>
        <w:t xml:space="preserve"> </w:t>
      </w:r>
    </w:p>
    <w:p w14:paraId="7B99F475" w14:textId="77777777" w:rsidR="00AC29C2" w:rsidRPr="002A7A84" w:rsidRDefault="00AC29C2" w:rsidP="00AC29C2">
      <w:pPr>
        <w:rPr>
          <w:rFonts w:ascii="Arial" w:eastAsia="Times New Roman" w:hAnsi="Arial" w:cs="Arial"/>
          <w:color w:val="000000" w:themeColor="text1"/>
          <w:shd w:val="clear" w:color="auto" w:fill="FFFFFF"/>
        </w:rPr>
      </w:pPr>
    </w:p>
    <w:p w14:paraId="5C4439AB" w14:textId="2EC3A8C0" w:rsidR="00AC29C2" w:rsidRPr="002A7A84" w:rsidRDefault="00ED1021" w:rsidP="00AC29C2">
      <w:p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Following Obama’s election</w:t>
      </w:r>
      <w:r w:rsidR="00AC29C2" w:rsidRPr="002A7A84">
        <w:rPr>
          <w:rFonts w:ascii="Arial" w:eastAsia="Times New Roman" w:hAnsi="Arial" w:cs="Arial"/>
          <w:color w:val="000000" w:themeColor="text1"/>
          <w:shd w:val="clear" w:color="auto" w:fill="FFFFFF"/>
        </w:rPr>
        <w:t xml:space="preserve">, however, Republicans </w:t>
      </w:r>
      <w:r>
        <w:rPr>
          <w:rFonts w:ascii="Arial" w:eastAsia="Times New Roman" w:hAnsi="Arial" w:cs="Arial"/>
          <w:color w:val="000000" w:themeColor="text1"/>
          <w:shd w:val="clear" w:color="auto" w:fill="FFFFFF"/>
        </w:rPr>
        <w:t>became</w:t>
      </w:r>
      <w:r w:rsidR="00AC29C2" w:rsidRPr="002A7A84">
        <w:rPr>
          <w:rFonts w:ascii="Arial" w:eastAsia="Times New Roman" w:hAnsi="Arial" w:cs="Arial"/>
          <w:color w:val="000000" w:themeColor="text1"/>
          <w:shd w:val="clear" w:color="auto" w:fill="FFFFFF"/>
        </w:rPr>
        <w:t xml:space="preserve"> far less optimistic in their evaluations. By 2012, </w:t>
      </w:r>
      <w:r>
        <w:rPr>
          <w:rFonts w:ascii="Arial" w:eastAsia="Times New Roman" w:hAnsi="Arial" w:cs="Arial"/>
          <w:color w:val="000000" w:themeColor="text1"/>
          <w:shd w:val="clear" w:color="auto" w:fill="FFFFFF"/>
        </w:rPr>
        <w:t xml:space="preserve">only </w:t>
      </w:r>
      <w:r w:rsidR="00AC29C2" w:rsidRPr="002A7A84">
        <w:rPr>
          <w:rFonts w:ascii="Arial" w:eastAsia="Times New Roman" w:hAnsi="Arial" w:cs="Arial"/>
          <w:color w:val="000000" w:themeColor="text1"/>
          <w:shd w:val="clear" w:color="auto" w:fill="FFFFFF"/>
        </w:rPr>
        <w:t xml:space="preserve">23% </w:t>
      </w:r>
      <w:r w:rsidR="00314A7F">
        <w:rPr>
          <w:rFonts w:ascii="Arial" w:eastAsia="Times New Roman" w:hAnsi="Arial" w:cs="Arial"/>
          <w:color w:val="000000" w:themeColor="text1"/>
          <w:shd w:val="clear" w:color="auto" w:fill="FFFFFF"/>
        </w:rPr>
        <w:t>viewed</w:t>
      </w:r>
      <w:r w:rsidR="00AC29C2" w:rsidRPr="002A7A84">
        <w:rPr>
          <w:rFonts w:ascii="Arial" w:eastAsia="Times New Roman" w:hAnsi="Arial" w:cs="Arial"/>
          <w:color w:val="000000" w:themeColor="text1"/>
          <w:shd w:val="clear" w:color="auto" w:fill="FFFFFF"/>
        </w:rPr>
        <w:t xml:space="preserve"> </w:t>
      </w:r>
      <w:r w:rsidR="00314A7F">
        <w:rPr>
          <w:rFonts w:ascii="Arial" w:eastAsia="Times New Roman" w:hAnsi="Arial" w:cs="Arial"/>
          <w:color w:val="000000" w:themeColor="text1"/>
          <w:shd w:val="clear" w:color="auto" w:fill="FFFFFF"/>
        </w:rPr>
        <w:t>the economy</w:t>
      </w:r>
      <w:r w:rsidR="00AC29C2" w:rsidRPr="002A7A84">
        <w:rPr>
          <w:rFonts w:ascii="Arial" w:eastAsia="Times New Roman" w:hAnsi="Arial" w:cs="Arial"/>
          <w:color w:val="000000" w:themeColor="text1"/>
          <w:shd w:val="clear" w:color="auto" w:fill="FFFFFF"/>
        </w:rPr>
        <w:t xml:space="preserve"> as “good” or “excellent</w:t>
      </w:r>
      <w:r>
        <w:rPr>
          <w:rFonts w:ascii="Arial" w:eastAsia="Times New Roman" w:hAnsi="Arial" w:cs="Arial"/>
          <w:color w:val="000000" w:themeColor="text1"/>
          <w:shd w:val="clear" w:color="auto" w:fill="FFFFFF"/>
        </w:rPr>
        <w:t>,”</w:t>
      </w:r>
      <w:r w:rsidR="00AC29C2" w:rsidRPr="002A7A84">
        <w:rPr>
          <w:rFonts w:ascii="Arial" w:eastAsia="Times New Roman" w:hAnsi="Arial" w:cs="Arial"/>
          <w:color w:val="000000" w:themeColor="text1"/>
          <w:shd w:val="clear" w:color="auto" w:fill="FFFFFF"/>
        </w:rPr>
        <w:t xml:space="preserve"> despite stock market gains and decreasing unemployment</w:t>
      </w:r>
      <w:r w:rsidR="00E44114">
        <w:rPr>
          <w:rFonts w:ascii="Arial" w:eastAsia="Times New Roman" w:hAnsi="Arial" w:cs="Arial"/>
          <w:color w:val="000000" w:themeColor="text1"/>
          <w:shd w:val="clear" w:color="auto" w:fill="FFFFFF"/>
        </w:rPr>
        <w:t xml:space="preserve"> between 2008 and 2012</w:t>
      </w:r>
      <w:r w:rsidR="00AC29C2" w:rsidRPr="002A7A84">
        <w:rPr>
          <w:rFonts w:ascii="Arial" w:eastAsia="Times New Roman" w:hAnsi="Arial" w:cs="Arial"/>
          <w:color w:val="000000" w:themeColor="text1"/>
          <w:shd w:val="clear" w:color="auto" w:fill="FFFFFF"/>
        </w:rPr>
        <w:t xml:space="preserve">.  </w:t>
      </w:r>
    </w:p>
    <w:p w14:paraId="4065370D" w14:textId="77777777" w:rsidR="00AC29C2" w:rsidRPr="002A7A84" w:rsidRDefault="00AC29C2" w:rsidP="00AC29C2">
      <w:pPr>
        <w:rPr>
          <w:rFonts w:ascii="Arial" w:eastAsia="Times New Roman" w:hAnsi="Arial" w:cs="Arial"/>
          <w:color w:val="000000" w:themeColor="text1"/>
          <w:shd w:val="clear" w:color="auto" w:fill="FFFFFF"/>
        </w:rPr>
      </w:pPr>
    </w:p>
    <w:p w14:paraId="05FDD713" w14:textId="04838B60" w:rsidR="00AC29C2" w:rsidRPr="002A7A84" w:rsidRDefault="00AC29C2" w:rsidP="00AC29C2">
      <w:pPr>
        <w:rPr>
          <w:rFonts w:ascii="Arial" w:eastAsia="Times New Roman" w:hAnsi="Arial" w:cs="Arial"/>
          <w:color w:val="000000" w:themeColor="text1"/>
          <w:shd w:val="clear" w:color="auto" w:fill="FFFFFF"/>
        </w:rPr>
      </w:pPr>
      <w:r w:rsidRPr="002A7A84">
        <w:rPr>
          <w:rFonts w:ascii="Arial" w:eastAsia="Times New Roman" w:hAnsi="Arial" w:cs="Arial"/>
          <w:color w:val="000000" w:themeColor="text1"/>
          <w:shd w:val="clear" w:color="auto" w:fill="FFFFFF"/>
        </w:rPr>
        <w:t xml:space="preserve">In 2016, </w:t>
      </w:r>
      <w:r w:rsidR="00AE348D" w:rsidRPr="002A7A84">
        <w:rPr>
          <w:rFonts w:ascii="Arial" w:eastAsia="Times New Roman" w:hAnsi="Arial" w:cs="Arial"/>
          <w:color w:val="000000" w:themeColor="text1"/>
          <w:shd w:val="clear" w:color="auto" w:fill="FFFFFF"/>
        </w:rPr>
        <w:t>only 19% of Republicans viewed the economy</w:t>
      </w:r>
      <w:r w:rsidRPr="002A7A84">
        <w:rPr>
          <w:rFonts w:ascii="Arial" w:eastAsia="Times New Roman" w:hAnsi="Arial" w:cs="Arial"/>
          <w:color w:val="000000" w:themeColor="text1"/>
          <w:shd w:val="clear" w:color="auto" w:fill="FFFFFF"/>
        </w:rPr>
        <w:t xml:space="preserve"> positively.  </w:t>
      </w:r>
    </w:p>
    <w:p w14:paraId="7630B636" w14:textId="77777777" w:rsidR="00AC29C2" w:rsidRPr="002A7A84" w:rsidRDefault="00AC29C2" w:rsidP="00AC29C2">
      <w:pPr>
        <w:rPr>
          <w:rFonts w:ascii="Arial" w:eastAsia="Times New Roman" w:hAnsi="Arial" w:cs="Arial"/>
          <w:color w:val="000000" w:themeColor="text1"/>
          <w:shd w:val="clear" w:color="auto" w:fill="FFFFFF"/>
        </w:rPr>
      </w:pPr>
    </w:p>
    <w:p w14:paraId="78B142D2" w14:textId="36170BA7" w:rsidR="00AE348D" w:rsidRPr="002A7A84" w:rsidRDefault="00AC29C2" w:rsidP="001438A7">
      <w:pPr>
        <w:rPr>
          <w:rFonts w:ascii="Arial" w:eastAsia="Times New Roman" w:hAnsi="Arial" w:cs="Arial"/>
          <w:color w:val="000000" w:themeColor="text1"/>
          <w:shd w:val="clear" w:color="auto" w:fill="FFFFFF"/>
        </w:rPr>
      </w:pPr>
      <w:r w:rsidRPr="002A7A84">
        <w:rPr>
          <w:rFonts w:ascii="Arial" w:eastAsia="Times New Roman" w:hAnsi="Arial" w:cs="Arial"/>
          <w:color w:val="000000" w:themeColor="text1"/>
          <w:shd w:val="clear" w:color="auto" w:fill="FFFFFF"/>
        </w:rPr>
        <w:t xml:space="preserve">“This is </w:t>
      </w:r>
      <w:r w:rsidR="00AE348D" w:rsidRPr="002A7A84">
        <w:rPr>
          <w:rFonts w:ascii="Arial" w:eastAsia="Times New Roman" w:hAnsi="Arial" w:cs="Arial"/>
          <w:color w:val="000000" w:themeColor="text1"/>
          <w:shd w:val="clear" w:color="auto" w:fill="FFFFFF"/>
        </w:rPr>
        <w:t>pretty much in line with</w:t>
      </w:r>
      <w:r w:rsidRPr="002A7A84">
        <w:rPr>
          <w:rFonts w:ascii="Arial" w:eastAsia="Times New Roman" w:hAnsi="Arial" w:cs="Arial"/>
          <w:color w:val="000000" w:themeColor="text1"/>
          <w:shd w:val="clear" w:color="auto" w:fill="FFFFFF"/>
        </w:rPr>
        <w:t xml:space="preserve"> in Republicans’ thinking</w:t>
      </w:r>
      <w:r w:rsidR="00AE348D" w:rsidRPr="002A7A84">
        <w:rPr>
          <w:rFonts w:ascii="Arial" w:eastAsia="Times New Roman" w:hAnsi="Arial" w:cs="Arial"/>
          <w:color w:val="000000" w:themeColor="text1"/>
          <w:shd w:val="clear" w:color="auto" w:fill="FFFFFF"/>
        </w:rPr>
        <w:t xml:space="preserve"> about the economy</w:t>
      </w:r>
      <w:r w:rsidRPr="002A7A84">
        <w:rPr>
          <w:rFonts w:ascii="Arial" w:eastAsia="Times New Roman" w:hAnsi="Arial" w:cs="Arial"/>
          <w:color w:val="000000" w:themeColor="text1"/>
          <w:shd w:val="clear" w:color="auto" w:fill="FFFFFF"/>
        </w:rPr>
        <w:t xml:space="preserve"> </w:t>
      </w:r>
      <w:r w:rsidR="00AE348D" w:rsidRPr="002A7A84">
        <w:rPr>
          <w:rFonts w:ascii="Arial" w:eastAsia="Times New Roman" w:hAnsi="Arial" w:cs="Arial"/>
          <w:color w:val="000000" w:themeColor="text1"/>
          <w:shd w:val="clear" w:color="auto" w:fill="FFFFFF"/>
        </w:rPr>
        <w:t>over the past 8 years</w:t>
      </w:r>
      <w:r w:rsidRPr="002A7A84">
        <w:rPr>
          <w:rFonts w:ascii="Arial" w:eastAsia="Times New Roman" w:hAnsi="Arial" w:cs="Arial"/>
          <w:color w:val="000000" w:themeColor="text1"/>
          <w:shd w:val="clear" w:color="auto" w:fill="FFFFFF"/>
        </w:rPr>
        <w:t>,” said Gallup’s Senior Research Director Matt Bevins. “</w:t>
      </w:r>
      <w:r w:rsidR="00AE348D" w:rsidRPr="002A7A84">
        <w:rPr>
          <w:rFonts w:ascii="Arial" w:eastAsia="Times New Roman" w:hAnsi="Arial" w:cs="Arial"/>
          <w:color w:val="000000" w:themeColor="text1"/>
          <w:shd w:val="clear" w:color="auto" w:fill="FFFFFF"/>
        </w:rPr>
        <w:t>During the Obama presidency</w:t>
      </w:r>
      <w:r w:rsidRPr="002A7A84">
        <w:rPr>
          <w:rFonts w:ascii="Arial" w:eastAsia="Times New Roman" w:hAnsi="Arial" w:cs="Arial"/>
          <w:color w:val="000000" w:themeColor="text1"/>
          <w:shd w:val="clear" w:color="auto" w:fill="FFFFFF"/>
        </w:rPr>
        <w:t xml:space="preserve">, they </w:t>
      </w:r>
      <w:r w:rsidR="00AE348D" w:rsidRPr="002A7A84">
        <w:rPr>
          <w:rFonts w:ascii="Arial" w:eastAsia="Times New Roman" w:hAnsi="Arial" w:cs="Arial"/>
          <w:color w:val="000000" w:themeColor="text1"/>
          <w:shd w:val="clear" w:color="auto" w:fill="FFFFFF"/>
        </w:rPr>
        <w:t>were</w:t>
      </w:r>
      <w:r w:rsidRPr="002A7A84">
        <w:rPr>
          <w:rFonts w:ascii="Arial" w:eastAsia="Times New Roman" w:hAnsi="Arial" w:cs="Arial"/>
          <w:color w:val="000000" w:themeColor="text1"/>
          <w:shd w:val="clear" w:color="auto" w:fill="FFFFFF"/>
        </w:rPr>
        <w:t xml:space="preserve"> extremely pessimistic, despite </w:t>
      </w:r>
      <w:r w:rsidR="00605B64" w:rsidRPr="002A7A84">
        <w:rPr>
          <w:rFonts w:ascii="Arial" w:eastAsia="Times New Roman" w:hAnsi="Arial" w:cs="Arial"/>
          <w:color w:val="000000" w:themeColor="text1"/>
          <w:shd w:val="clear" w:color="auto" w:fill="FFFFFF"/>
        </w:rPr>
        <w:t>evidence</w:t>
      </w:r>
      <w:r w:rsidRPr="002A7A84">
        <w:rPr>
          <w:rFonts w:ascii="Arial" w:eastAsia="Times New Roman" w:hAnsi="Arial" w:cs="Arial"/>
          <w:color w:val="000000" w:themeColor="text1"/>
          <w:shd w:val="clear" w:color="auto" w:fill="FFFFFF"/>
        </w:rPr>
        <w:t xml:space="preserve"> showing</w:t>
      </w:r>
      <w:r w:rsidR="00AE348D" w:rsidRPr="002A7A84">
        <w:rPr>
          <w:rFonts w:ascii="Arial" w:eastAsia="Times New Roman" w:hAnsi="Arial" w:cs="Arial"/>
          <w:color w:val="000000" w:themeColor="text1"/>
          <w:shd w:val="clear" w:color="auto" w:fill="FFFFFF"/>
        </w:rPr>
        <w:t xml:space="preserve"> the economy is in good health. </w:t>
      </w:r>
      <w:r w:rsidR="000B5D6A">
        <w:rPr>
          <w:rFonts w:ascii="Arial" w:eastAsia="Times New Roman" w:hAnsi="Arial" w:cs="Arial"/>
          <w:color w:val="000000" w:themeColor="text1"/>
          <w:shd w:val="clear" w:color="auto" w:fill="FFFFFF"/>
        </w:rPr>
        <w:t>In 2016, they continued the trend</w:t>
      </w:r>
      <w:r w:rsidRPr="002A7A84">
        <w:rPr>
          <w:rFonts w:ascii="Arial" w:eastAsia="Times New Roman" w:hAnsi="Arial" w:cs="Arial"/>
          <w:color w:val="000000" w:themeColor="text1"/>
          <w:shd w:val="clear" w:color="auto" w:fill="FFFFFF"/>
        </w:rPr>
        <w:t>.”</w:t>
      </w:r>
    </w:p>
    <w:p w14:paraId="0CD6A1B0" w14:textId="06614B04" w:rsidR="00AE348D" w:rsidRDefault="00D03118" w:rsidP="00FE295B">
      <w:pPr>
        <w:rPr>
          <w:rFonts w:eastAsia="Times New Roman"/>
          <w:color w:val="000000" w:themeColor="text1"/>
          <w:shd w:val="clear" w:color="auto" w:fill="FFFFFF"/>
        </w:rPr>
      </w:pPr>
      <w:r w:rsidRPr="00B41974">
        <w:rPr>
          <w:rFonts w:eastAsia="Times New Roman"/>
          <w:color w:val="000000" w:themeColor="text1"/>
          <w:shd w:val="clear" w:color="auto" w:fill="FFFFFF"/>
        </w:rPr>
        <w:t xml:space="preserve"> </w:t>
      </w:r>
    </w:p>
    <w:p w14:paraId="21058DF1" w14:textId="77777777" w:rsidR="00AE348D" w:rsidRDefault="00AE348D" w:rsidP="00FE295B">
      <w:pPr>
        <w:rPr>
          <w:rFonts w:eastAsia="Times New Roman"/>
          <w:color w:val="000000" w:themeColor="text1"/>
          <w:shd w:val="clear" w:color="auto" w:fill="FFFFFF"/>
        </w:rPr>
      </w:pPr>
    </w:p>
    <w:p w14:paraId="78D38BB5" w14:textId="76F84FFA" w:rsidR="00AE348D" w:rsidRPr="00AC29C2" w:rsidRDefault="00AE348D" w:rsidP="00AE348D">
      <w:pPr>
        <w:rPr>
          <w:rFonts w:ascii="Futura Medium" w:hAnsi="Futura Medium"/>
          <w:color w:val="000000" w:themeColor="text1"/>
          <w:sz w:val="34"/>
          <w:szCs w:val="34"/>
        </w:rPr>
      </w:pPr>
      <w:r w:rsidRPr="005B0CA3">
        <w:rPr>
          <w:rFonts w:ascii="Futura Medium" w:hAnsi="Futura Medium" w:cs="Futura Medium"/>
          <w:noProof/>
          <w:color w:val="000000" w:themeColor="text1"/>
          <w:sz w:val="32"/>
          <w:szCs w:val="32"/>
        </w:rPr>
        <w:lastRenderedPageBreak/>
        <w:drawing>
          <wp:anchor distT="0" distB="0" distL="114300" distR="114300" simplePos="0" relativeHeight="251691008" behindDoc="0" locked="0" layoutInCell="1" allowOverlap="1" wp14:anchorId="0A89C14B" wp14:editId="61C91583">
            <wp:simplePos x="0" y="0"/>
            <wp:positionH relativeFrom="column">
              <wp:posOffset>-33020</wp:posOffset>
            </wp:positionH>
            <wp:positionV relativeFrom="paragraph">
              <wp:posOffset>607</wp:posOffset>
            </wp:positionV>
            <wp:extent cx="6126480" cy="253365"/>
            <wp:effectExtent l="0" t="0" r="0" b="635"/>
            <wp:wrapTight wrapText="bothSides">
              <wp:wrapPolygon edited="0">
                <wp:start x="0" y="0"/>
                <wp:lineTo x="0" y="19489"/>
                <wp:lineTo x="21493" y="19489"/>
                <wp:lineTo x="21493"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8-02-19 at 11.30.11 AM.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6480" cy="253365"/>
                    </a:xfrm>
                    <a:prstGeom prst="rect">
                      <a:avLst/>
                    </a:prstGeom>
                  </pic:spPr>
                </pic:pic>
              </a:graphicData>
            </a:graphic>
            <wp14:sizeRelH relativeFrom="page">
              <wp14:pctWidth>0</wp14:pctWidth>
            </wp14:sizeRelH>
            <wp14:sizeRelV relativeFrom="page">
              <wp14:pctHeight>0</wp14:pctHeight>
            </wp14:sizeRelV>
          </wp:anchor>
        </w:drawing>
      </w:r>
      <w:r>
        <w:rPr>
          <w:rFonts w:ascii="Futura Medium" w:hAnsi="Futura Medium" w:cs="Futura Medium"/>
          <w:noProof/>
          <w:color w:val="000000" w:themeColor="text1"/>
          <w:sz w:val="32"/>
          <w:szCs w:val="32"/>
        </w:rPr>
        <w:t>Continuing</w:t>
      </w:r>
      <w:r w:rsidRPr="005B0CA3">
        <w:rPr>
          <w:rFonts w:ascii="Futura Medium" w:hAnsi="Futura Medium" w:cs="Futura Medium"/>
          <w:noProof/>
          <w:color w:val="000000" w:themeColor="text1"/>
          <w:sz w:val="32"/>
          <w:szCs w:val="32"/>
        </w:rPr>
        <w:t xml:space="preserve"> trends, </w:t>
      </w:r>
      <w:r>
        <w:rPr>
          <w:rFonts w:ascii="Futura Medium" w:hAnsi="Futura Medium" w:cs="Futura Medium"/>
          <w:noProof/>
          <w:color w:val="000000" w:themeColor="text1"/>
          <w:sz w:val="32"/>
          <w:szCs w:val="32"/>
        </w:rPr>
        <w:t>Democrats remained biased about the economy in 2016</w:t>
      </w:r>
      <w:r w:rsidRPr="00B41974">
        <w:rPr>
          <w:rFonts w:ascii="Futura Medium" w:hAnsi="Futura Medium"/>
          <w:noProof/>
          <w:color w:val="000000" w:themeColor="text1"/>
          <w:sz w:val="34"/>
          <w:szCs w:val="34"/>
        </w:rPr>
        <w:drawing>
          <wp:inline distT="0" distB="0" distL="0" distR="0" wp14:anchorId="7A4B366D" wp14:editId="3273ECC2">
            <wp:extent cx="6126480" cy="8191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8-02-19 at 11.31.18 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6126480" cy="819150"/>
                    </a:xfrm>
                    <a:prstGeom prst="rect">
                      <a:avLst/>
                    </a:prstGeom>
                  </pic:spPr>
                </pic:pic>
              </a:graphicData>
            </a:graphic>
          </wp:inline>
        </w:drawing>
      </w:r>
    </w:p>
    <w:p w14:paraId="66A386FA" w14:textId="1D4E800C" w:rsidR="00AE348D" w:rsidRDefault="005F0946" w:rsidP="005F0946">
      <w:pPr>
        <w:tabs>
          <w:tab w:val="left" w:pos="3652"/>
        </w:tabs>
        <w:rPr>
          <w:color w:val="000000" w:themeColor="text1"/>
        </w:rPr>
      </w:pPr>
      <w:r>
        <w:rPr>
          <w:color w:val="000000" w:themeColor="text1"/>
        </w:rPr>
        <w:tab/>
      </w:r>
    </w:p>
    <w:p w14:paraId="2A7E1823" w14:textId="63B736E6" w:rsidR="00AE348D" w:rsidRPr="002A7A84" w:rsidRDefault="00AE348D" w:rsidP="00AE348D">
      <w:pPr>
        <w:rPr>
          <w:rFonts w:ascii="Arial" w:hAnsi="Arial" w:cs="Arial"/>
          <w:color w:val="000000" w:themeColor="text1"/>
        </w:rPr>
      </w:pPr>
      <w:r w:rsidRPr="002A7A84">
        <w:rPr>
          <w:rFonts w:ascii="Arial" w:hAnsi="Arial" w:cs="Arial"/>
          <w:color w:val="000000" w:themeColor="text1"/>
        </w:rPr>
        <w:t xml:space="preserve">Despite </w:t>
      </w:r>
      <w:r w:rsidR="00605B64" w:rsidRPr="002A7A84">
        <w:rPr>
          <w:rFonts w:ascii="Arial" w:hAnsi="Arial" w:cs="Arial"/>
          <w:color w:val="000000" w:themeColor="text1"/>
        </w:rPr>
        <w:t>modest</w:t>
      </w:r>
      <w:r w:rsidRPr="002A7A84">
        <w:rPr>
          <w:rFonts w:ascii="Arial" w:hAnsi="Arial" w:cs="Arial"/>
          <w:color w:val="000000" w:themeColor="text1"/>
        </w:rPr>
        <w:t xml:space="preserve"> economic growth, Democrats continued to be </w:t>
      </w:r>
      <w:r w:rsidR="00605B64" w:rsidRPr="002A7A84">
        <w:rPr>
          <w:rFonts w:ascii="Arial" w:hAnsi="Arial" w:cs="Arial"/>
          <w:color w:val="000000" w:themeColor="text1"/>
        </w:rPr>
        <w:t>optimistic</w:t>
      </w:r>
      <w:r w:rsidRPr="002A7A84">
        <w:rPr>
          <w:rFonts w:ascii="Arial" w:hAnsi="Arial" w:cs="Arial"/>
          <w:color w:val="000000" w:themeColor="text1"/>
        </w:rPr>
        <w:t xml:space="preserve"> about the state of the economy in 2016. </w:t>
      </w:r>
    </w:p>
    <w:p w14:paraId="4270BF19" w14:textId="7B2D6AA5" w:rsidR="00AE348D" w:rsidRPr="002A7A84" w:rsidRDefault="00AE348D" w:rsidP="00AE348D">
      <w:pPr>
        <w:rPr>
          <w:rFonts w:ascii="Arial" w:hAnsi="Arial" w:cs="Arial"/>
          <w:color w:val="000000" w:themeColor="text1"/>
        </w:rPr>
      </w:pPr>
    </w:p>
    <w:p w14:paraId="7A5FE763" w14:textId="39F884F3" w:rsidR="00AE348D" w:rsidRPr="002A7A84" w:rsidRDefault="00AE348D" w:rsidP="00AE348D">
      <w:pPr>
        <w:rPr>
          <w:rFonts w:ascii="Arial" w:hAnsi="Arial" w:cs="Arial"/>
          <w:color w:val="000000" w:themeColor="text1"/>
        </w:rPr>
      </w:pPr>
      <w:r w:rsidRPr="002A7A84">
        <w:rPr>
          <w:rFonts w:ascii="Arial" w:hAnsi="Arial" w:cs="Arial"/>
          <w:color w:val="000000" w:themeColor="text1"/>
        </w:rPr>
        <w:t>Gallup’s Economic Confidence Index, based on an average of how Americans view economic conditions over the past year, showed that</w:t>
      </w:r>
      <w:r w:rsidR="00605B64" w:rsidRPr="002A7A84">
        <w:rPr>
          <w:rFonts w:ascii="Arial" w:hAnsi="Arial" w:cs="Arial"/>
          <w:color w:val="000000" w:themeColor="text1"/>
        </w:rPr>
        <w:t xml:space="preserve"> Democrats’</w:t>
      </w:r>
      <w:r w:rsidRPr="002A7A84">
        <w:rPr>
          <w:rFonts w:ascii="Arial" w:hAnsi="Arial" w:cs="Arial"/>
          <w:color w:val="000000" w:themeColor="text1"/>
        </w:rPr>
        <w:t xml:space="preserve"> views about the economy changed little from in their responses in previous years.</w:t>
      </w:r>
    </w:p>
    <w:p w14:paraId="4C3CC1D7" w14:textId="78F4C471" w:rsidR="00AE348D" w:rsidRPr="002A7A84" w:rsidRDefault="005F0946" w:rsidP="00AE348D">
      <w:pPr>
        <w:rPr>
          <w:rFonts w:ascii="Arial" w:hAnsi="Arial" w:cs="Arial"/>
          <w:color w:val="000000" w:themeColor="text1"/>
        </w:rPr>
      </w:pPr>
      <w:r>
        <w:rPr>
          <w:noProof/>
          <w:color w:val="000000" w:themeColor="text1"/>
        </w:rPr>
        <w:drawing>
          <wp:anchor distT="0" distB="0" distL="114300" distR="114300" simplePos="0" relativeHeight="251704320" behindDoc="0" locked="0" layoutInCell="1" allowOverlap="1" wp14:anchorId="50D7ABB1" wp14:editId="4B0B05FA">
            <wp:simplePos x="0" y="0"/>
            <wp:positionH relativeFrom="column">
              <wp:posOffset>2332355</wp:posOffset>
            </wp:positionH>
            <wp:positionV relativeFrom="paragraph">
              <wp:posOffset>164465</wp:posOffset>
            </wp:positionV>
            <wp:extent cx="3840480" cy="2286000"/>
            <wp:effectExtent l="0" t="0" r="0" b="0"/>
            <wp:wrapTight wrapText="bothSides">
              <wp:wrapPolygon edited="0">
                <wp:start x="0" y="0"/>
                <wp:lineTo x="0" y="21360"/>
                <wp:lineTo x="21429" y="21360"/>
                <wp:lineTo x="21429" y="0"/>
                <wp:lineTo x="0" y="0"/>
              </wp:wrapPolygon>
            </wp:wrapTight>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dems_biased.jpg"/>
                    <pic:cNvPicPr/>
                  </pic:nvPicPr>
                  <pic:blipFill>
                    <a:blip r:embed="rId14">
                      <a:extLst>
                        <a:ext uri="{28A0092B-C50C-407E-A947-70E740481C1C}">
                          <a14:useLocalDpi xmlns:a14="http://schemas.microsoft.com/office/drawing/2010/main" val="0"/>
                        </a:ext>
                      </a:extLst>
                    </a:blip>
                    <a:stretch>
                      <a:fillRect/>
                    </a:stretch>
                  </pic:blipFill>
                  <pic:spPr>
                    <a:xfrm>
                      <a:off x="0" y="0"/>
                      <a:ext cx="3840480" cy="2286000"/>
                    </a:xfrm>
                    <a:prstGeom prst="rect">
                      <a:avLst/>
                    </a:prstGeom>
                  </pic:spPr>
                </pic:pic>
              </a:graphicData>
            </a:graphic>
            <wp14:sizeRelH relativeFrom="page">
              <wp14:pctWidth>0</wp14:pctWidth>
            </wp14:sizeRelH>
            <wp14:sizeRelV relativeFrom="page">
              <wp14:pctHeight>0</wp14:pctHeight>
            </wp14:sizeRelV>
          </wp:anchor>
        </w:drawing>
      </w:r>
    </w:p>
    <w:p w14:paraId="51E53F21" w14:textId="255CECCA" w:rsidR="00AE348D" w:rsidRPr="002A7A84" w:rsidRDefault="00AE348D" w:rsidP="00AE348D">
      <w:pPr>
        <w:rPr>
          <w:rFonts w:ascii="Arial" w:eastAsia="Times New Roman" w:hAnsi="Arial" w:cs="Arial"/>
          <w:color w:val="000000" w:themeColor="text1"/>
          <w:shd w:val="clear" w:color="auto" w:fill="FFFFFF"/>
        </w:rPr>
      </w:pPr>
      <w:r w:rsidRPr="002A7A84">
        <w:rPr>
          <w:rFonts w:ascii="Arial" w:eastAsia="Times New Roman" w:hAnsi="Arial" w:cs="Arial"/>
          <w:color w:val="000000" w:themeColor="text1"/>
          <w:shd w:val="clear" w:color="auto" w:fill="FFFFFF"/>
        </w:rPr>
        <w:t xml:space="preserve">“While </w:t>
      </w:r>
      <w:r w:rsidR="00605B64" w:rsidRPr="002A7A84">
        <w:rPr>
          <w:rFonts w:ascii="Arial" w:eastAsia="Times New Roman" w:hAnsi="Arial" w:cs="Arial"/>
          <w:color w:val="000000" w:themeColor="text1"/>
          <w:shd w:val="clear" w:color="auto" w:fill="FFFFFF"/>
        </w:rPr>
        <w:t>Democrats</w:t>
      </w:r>
      <w:r w:rsidRPr="002A7A84">
        <w:rPr>
          <w:rFonts w:ascii="Arial" w:eastAsia="Times New Roman" w:hAnsi="Arial" w:cs="Arial"/>
          <w:color w:val="000000" w:themeColor="text1"/>
          <w:shd w:val="clear" w:color="auto" w:fill="FFFFFF"/>
        </w:rPr>
        <w:t xml:space="preserve"> were generally </w:t>
      </w:r>
      <w:r w:rsidR="00605B64" w:rsidRPr="002A7A84">
        <w:rPr>
          <w:rFonts w:ascii="Arial" w:eastAsia="Times New Roman" w:hAnsi="Arial" w:cs="Arial"/>
          <w:color w:val="000000" w:themeColor="text1"/>
          <w:shd w:val="clear" w:color="auto" w:fill="FFFFFF"/>
        </w:rPr>
        <w:t>pessimistic</w:t>
      </w:r>
      <w:r w:rsidRPr="002A7A84">
        <w:rPr>
          <w:rFonts w:ascii="Arial" w:eastAsia="Times New Roman" w:hAnsi="Arial" w:cs="Arial"/>
          <w:color w:val="000000" w:themeColor="text1"/>
          <w:shd w:val="clear" w:color="auto" w:fill="FFFFFF"/>
        </w:rPr>
        <w:t xml:space="preserve"> about the economy under George W. Bush, they took a more </w:t>
      </w:r>
      <w:r w:rsidR="00605B64" w:rsidRPr="002A7A84">
        <w:rPr>
          <w:rFonts w:ascii="Arial" w:eastAsia="Times New Roman" w:hAnsi="Arial" w:cs="Arial"/>
          <w:color w:val="000000" w:themeColor="text1"/>
          <w:shd w:val="clear" w:color="auto" w:fill="FFFFFF"/>
        </w:rPr>
        <w:t>positive</w:t>
      </w:r>
      <w:r w:rsidRPr="002A7A84">
        <w:rPr>
          <w:rFonts w:ascii="Arial" w:eastAsia="Times New Roman" w:hAnsi="Arial" w:cs="Arial"/>
          <w:color w:val="000000" w:themeColor="text1"/>
          <w:shd w:val="clear" w:color="auto" w:fill="FFFFFF"/>
        </w:rPr>
        <w:t xml:space="preserve"> view during Barack Obama’s two terms,” said the release from Gallup. “</w:t>
      </w:r>
      <w:r w:rsidR="00605B64" w:rsidRPr="002A7A84">
        <w:rPr>
          <w:rFonts w:ascii="Arial" w:eastAsia="Times New Roman" w:hAnsi="Arial" w:cs="Arial"/>
          <w:color w:val="000000" w:themeColor="text1"/>
          <w:shd w:val="clear" w:color="auto" w:fill="FFFFFF"/>
        </w:rPr>
        <w:t>In 2016, they continued this upward trajectory, even as objective economic conditions stayed mostly the same.”</w:t>
      </w:r>
    </w:p>
    <w:p w14:paraId="1CC412BB" w14:textId="77777777" w:rsidR="00605B64" w:rsidRPr="002A7A84" w:rsidRDefault="00605B64" w:rsidP="00AE348D">
      <w:pPr>
        <w:rPr>
          <w:rFonts w:ascii="Arial" w:eastAsia="Times New Roman" w:hAnsi="Arial" w:cs="Arial"/>
          <w:color w:val="000000" w:themeColor="text1"/>
          <w:shd w:val="clear" w:color="auto" w:fill="FFFFFF"/>
        </w:rPr>
      </w:pPr>
    </w:p>
    <w:p w14:paraId="498005FB" w14:textId="01D12CA6" w:rsidR="00605B64" w:rsidRPr="002A7A84" w:rsidRDefault="005F0946" w:rsidP="00605B64">
      <w:pPr>
        <w:rPr>
          <w:rFonts w:ascii="Arial" w:eastAsia="Times New Roman" w:hAnsi="Arial" w:cs="Arial"/>
          <w:color w:val="000000" w:themeColor="text1"/>
          <w:shd w:val="clear" w:color="auto" w:fill="FFFFFF"/>
        </w:rPr>
      </w:pPr>
      <w:r>
        <w:rPr>
          <w:rFonts w:ascii="Arial" w:eastAsia="Times New Roman" w:hAnsi="Arial" w:cs="Arial"/>
          <w:noProof/>
          <w:color w:val="2B2B2B"/>
        </w:rPr>
        <mc:AlternateContent>
          <mc:Choice Requires="wps">
            <w:drawing>
              <wp:anchor distT="0" distB="0" distL="114300" distR="114300" simplePos="0" relativeHeight="251706368" behindDoc="0" locked="0" layoutInCell="1" allowOverlap="1" wp14:anchorId="4151FB1D" wp14:editId="4AB31328">
                <wp:simplePos x="0" y="0"/>
                <wp:positionH relativeFrom="column">
                  <wp:posOffset>2332355</wp:posOffset>
                </wp:positionH>
                <wp:positionV relativeFrom="paragraph">
                  <wp:posOffset>285115</wp:posOffset>
                </wp:positionV>
                <wp:extent cx="3886200" cy="575310"/>
                <wp:effectExtent l="0" t="0" r="0" b="8890"/>
                <wp:wrapSquare wrapText="bothSides"/>
                <wp:docPr id="34" name="Text Box 34"/>
                <wp:cNvGraphicFramePr/>
                <a:graphic xmlns:a="http://schemas.openxmlformats.org/drawingml/2006/main">
                  <a:graphicData uri="http://schemas.microsoft.com/office/word/2010/wordprocessingShape">
                    <wps:wsp>
                      <wps:cNvSpPr txBox="1"/>
                      <wps:spPr>
                        <a:xfrm>
                          <a:off x="0" y="0"/>
                          <a:ext cx="3886200" cy="5753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56863E36" w14:textId="459331F6" w:rsidR="005F0946" w:rsidRPr="007C502C" w:rsidRDefault="005F0946" w:rsidP="005F0946">
                            <w:pPr>
                              <w:rPr>
                                <w:rFonts w:ascii="Futura Medium" w:hAnsi="Futura Medium" w:cs="Futura Medium"/>
                                <w:sz w:val="20"/>
                                <w:szCs w:val="20"/>
                              </w:rPr>
                            </w:pPr>
                            <w:r>
                              <w:rPr>
                                <w:rFonts w:ascii="Futura Medium" w:hAnsi="Futura Medium" w:cs="Futura Medium"/>
                                <w:sz w:val="20"/>
                                <w:szCs w:val="20"/>
                              </w:rPr>
                              <w:t>Democrats continued to hold skewed economic views in 2016. Source: Gallup Tracking Polls, 2004 – 2016.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mv="urn:schemas-microsoft-com:mac:vml" xmlns:mo="http://schemas.microsoft.com/office/mac/office/2008/main">
            <w:pict>
              <v:shape w14:anchorId="4151FB1D" id="Text Box 34" o:spid="_x0000_s1030" type="#_x0000_t202" style="position:absolute;margin-left:183.65pt;margin-top:22.45pt;width:306pt;height:45.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" filled="f" stroked="f">
                <v:textbox>
                  <w:txbxContent>
                    <w:p w14:paraId="56863E36" w14:textId="459331F6" w:rsidR="005F0946" w:rsidRPr="007C502C" w:rsidRDefault="005F0946" w:rsidP="005F0946">
                      <w:pPr>
                        <w:rPr>
                          <w:rFonts w:ascii="Futura Medium" w:hAnsi="Futura Medium" w:cs="Futura Medium"/>
                          <w:sz w:val="20"/>
                          <w:szCs w:val="20"/>
                        </w:rPr>
                      </w:pPr>
                      <w:r>
                        <w:rPr>
                          <w:rFonts w:ascii="Futura Medium" w:hAnsi="Futura Medium" w:cs="Futura Medium"/>
                          <w:sz w:val="20"/>
                          <w:szCs w:val="20"/>
                        </w:rPr>
                        <w:t>Democrats</w:t>
                      </w:r>
                      <w:r>
                        <w:rPr>
                          <w:rFonts w:ascii="Futura Medium" w:hAnsi="Futura Medium" w:cs="Futura Medium"/>
                          <w:sz w:val="20"/>
                          <w:szCs w:val="20"/>
                        </w:rPr>
                        <w:t xml:space="preserve"> continued to hold skewed economic views in 2016. Source: Gallup Tracking Polls, 2004 – 2016.</w:t>
                      </w:r>
                    </w:p>
                  </w:txbxContent>
                </v:textbox>
                <w10:wrap type="square"/>
              </v:shape>
            </w:pict>
          </mc:Fallback>
        </mc:AlternateContent>
      </w:r>
      <w:r w:rsidR="00605B64" w:rsidRPr="002A7A84">
        <w:rPr>
          <w:rFonts w:ascii="Arial" w:eastAsia="Times New Roman" w:hAnsi="Arial" w:cs="Arial"/>
          <w:color w:val="000000" w:themeColor="text1"/>
          <w:shd w:val="clear" w:color="auto" w:fill="FFFFFF"/>
        </w:rPr>
        <w:t>In 2004, only about 26% of Democrats said the economy was “good” or “excellent.” That number decreased slightly in 2006 to 23%. When surveyed in 2008 – a few months prior to the onset of the recession – 20% of Democrats said the same.</w:t>
      </w:r>
    </w:p>
    <w:p w14:paraId="4F72464C" w14:textId="77777777" w:rsidR="00605B64" w:rsidRPr="002A7A84" w:rsidRDefault="00605B64" w:rsidP="00605B64">
      <w:pPr>
        <w:rPr>
          <w:rFonts w:ascii="Arial" w:eastAsia="Times New Roman" w:hAnsi="Arial" w:cs="Arial"/>
          <w:color w:val="000000" w:themeColor="text1"/>
          <w:shd w:val="clear" w:color="auto" w:fill="FFFFFF"/>
        </w:rPr>
      </w:pPr>
    </w:p>
    <w:p w14:paraId="6DFFC2D3" w14:textId="730B2911" w:rsidR="00605B64" w:rsidRPr="002A7A84" w:rsidRDefault="00314A7F" w:rsidP="00605B64">
      <w:pPr>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Following Obama’s election</w:t>
      </w:r>
      <w:r w:rsidR="00605B64" w:rsidRPr="002A7A84">
        <w:rPr>
          <w:rFonts w:ascii="Arial" w:eastAsia="Times New Roman" w:hAnsi="Arial" w:cs="Arial"/>
          <w:color w:val="000000" w:themeColor="text1"/>
          <w:shd w:val="clear" w:color="auto" w:fill="FFFFFF"/>
        </w:rPr>
        <w:t xml:space="preserve">, however, Democrats </w:t>
      </w:r>
      <w:r>
        <w:rPr>
          <w:rFonts w:ascii="Arial" w:eastAsia="Times New Roman" w:hAnsi="Arial" w:cs="Arial"/>
          <w:color w:val="000000" w:themeColor="text1"/>
          <w:shd w:val="clear" w:color="auto" w:fill="FFFFFF"/>
        </w:rPr>
        <w:t>became</w:t>
      </w:r>
      <w:r w:rsidR="00605B64" w:rsidRPr="002A7A84">
        <w:rPr>
          <w:rFonts w:ascii="Arial" w:eastAsia="Times New Roman" w:hAnsi="Arial" w:cs="Arial"/>
          <w:color w:val="000000" w:themeColor="text1"/>
          <w:shd w:val="clear" w:color="auto" w:fill="FFFFFF"/>
        </w:rPr>
        <w:t xml:space="preserve"> far more optimistic in their evaluations. By 2012, 64% </w:t>
      </w:r>
      <w:r w:rsidR="00E44114">
        <w:rPr>
          <w:rFonts w:ascii="Arial" w:eastAsia="Times New Roman" w:hAnsi="Arial" w:cs="Arial"/>
          <w:color w:val="000000" w:themeColor="text1"/>
          <w:shd w:val="clear" w:color="auto" w:fill="FFFFFF"/>
        </w:rPr>
        <w:t xml:space="preserve">viewed the economy </w:t>
      </w:r>
      <w:r w:rsidR="00605B64" w:rsidRPr="002A7A84">
        <w:rPr>
          <w:rFonts w:ascii="Arial" w:eastAsia="Times New Roman" w:hAnsi="Arial" w:cs="Arial"/>
          <w:color w:val="000000" w:themeColor="text1"/>
          <w:shd w:val="clear" w:color="auto" w:fill="FFFFFF"/>
        </w:rPr>
        <w:t>as “good” or “excellent.” That number shrank slightly to 62% in 2014, despite a mostly stagnant stock market and few changes in unemployment</w:t>
      </w:r>
      <w:r w:rsidR="00E44114">
        <w:rPr>
          <w:rFonts w:ascii="Arial" w:eastAsia="Times New Roman" w:hAnsi="Arial" w:cs="Arial"/>
          <w:color w:val="000000" w:themeColor="text1"/>
          <w:shd w:val="clear" w:color="auto" w:fill="FFFFFF"/>
        </w:rPr>
        <w:t xml:space="preserve"> between 2008 and 2012</w:t>
      </w:r>
      <w:r w:rsidR="00605B64" w:rsidRPr="002A7A84">
        <w:rPr>
          <w:rFonts w:ascii="Arial" w:eastAsia="Times New Roman" w:hAnsi="Arial" w:cs="Arial"/>
          <w:color w:val="000000" w:themeColor="text1"/>
          <w:shd w:val="clear" w:color="auto" w:fill="FFFFFF"/>
        </w:rPr>
        <w:t xml:space="preserve">. </w:t>
      </w:r>
    </w:p>
    <w:p w14:paraId="07E2041A" w14:textId="77777777" w:rsidR="00605B64" w:rsidRPr="002A7A84" w:rsidRDefault="00605B64" w:rsidP="00605B64">
      <w:pPr>
        <w:rPr>
          <w:rFonts w:ascii="Arial" w:eastAsia="Times New Roman" w:hAnsi="Arial" w:cs="Arial"/>
          <w:color w:val="000000" w:themeColor="text1"/>
          <w:shd w:val="clear" w:color="auto" w:fill="FFFFFF"/>
        </w:rPr>
      </w:pPr>
    </w:p>
    <w:p w14:paraId="647F6A8D" w14:textId="0D56F159" w:rsidR="00605B64" w:rsidRPr="002A7A84" w:rsidRDefault="00605B64" w:rsidP="00605B64">
      <w:pPr>
        <w:rPr>
          <w:rFonts w:ascii="Arial" w:eastAsia="Times New Roman" w:hAnsi="Arial" w:cs="Arial"/>
          <w:color w:val="000000" w:themeColor="text1"/>
          <w:shd w:val="clear" w:color="auto" w:fill="FFFFFF"/>
        </w:rPr>
      </w:pPr>
      <w:r w:rsidRPr="002A7A84">
        <w:rPr>
          <w:rFonts w:ascii="Arial" w:eastAsia="Times New Roman" w:hAnsi="Arial" w:cs="Arial"/>
          <w:color w:val="000000" w:themeColor="text1"/>
          <w:shd w:val="clear" w:color="auto" w:fill="FFFFFF"/>
        </w:rPr>
        <w:t xml:space="preserve">In 2016, 63% of Democrats viewed the economy positively.  </w:t>
      </w:r>
    </w:p>
    <w:p w14:paraId="07278130" w14:textId="77777777" w:rsidR="00605B64" w:rsidRPr="002A7A84" w:rsidRDefault="00605B64" w:rsidP="00605B64">
      <w:pPr>
        <w:rPr>
          <w:rFonts w:ascii="Arial" w:eastAsia="Times New Roman" w:hAnsi="Arial" w:cs="Arial"/>
          <w:color w:val="000000" w:themeColor="text1"/>
          <w:shd w:val="clear" w:color="auto" w:fill="FFFFFF"/>
        </w:rPr>
      </w:pPr>
    </w:p>
    <w:p w14:paraId="6D232872" w14:textId="16766D20" w:rsidR="00AE348D" w:rsidRPr="002A7A84" w:rsidRDefault="00605B64" w:rsidP="00FE295B">
      <w:pPr>
        <w:rPr>
          <w:rFonts w:ascii="Arial" w:eastAsia="Times New Roman" w:hAnsi="Arial" w:cs="Arial"/>
          <w:color w:val="000000" w:themeColor="text1"/>
          <w:shd w:val="clear" w:color="auto" w:fill="FFFFFF"/>
        </w:rPr>
      </w:pPr>
      <w:r w:rsidRPr="002A7A84">
        <w:rPr>
          <w:rFonts w:ascii="Arial" w:eastAsia="Times New Roman" w:hAnsi="Arial" w:cs="Arial"/>
          <w:color w:val="000000" w:themeColor="text1"/>
          <w:shd w:val="clear" w:color="auto" w:fill="FFFFFF"/>
        </w:rPr>
        <w:t xml:space="preserve">“This is pretty much in line with in Democrats’ thinking about the economy over the past 8 years,” said Gallup’s Senior Research Director Matt Bevins. “During the Obama presidency, they were extremely optimistic, despite evidence showing the economy was only in fair health. </w:t>
      </w:r>
      <w:r w:rsidR="000B5D6A">
        <w:rPr>
          <w:rFonts w:ascii="Arial" w:eastAsia="Times New Roman" w:hAnsi="Arial" w:cs="Arial"/>
          <w:color w:val="000000" w:themeColor="text1"/>
          <w:shd w:val="clear" w:color="auto" w:fill="FFFFFF"/>
        </w:rPr>
        <w:t>In 2016, they continued the trend.”</w:t>
      </w:r>
    </w:p>
    <w:sectPr w:rsidR="00AE348D" w:rsidRPr="002A7A84" w:rsidSect="007C502C">
      <w:pgSz w:w="12240" w:h="15840"/>
      <w:pgMar w:top="1008" w:right="1152" w:bottom="1008"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80B163" w14:textId="77777777" w:rsidR="008E292B" w:rsidRDefault="008E292B" w:rsidP="00FC3229">
      <w:r>
        <w:separator/>
      </w:r>
    </w:p>
  </w:endnote>
  <w:endnote w:type="continuationSeparator" w:id="0">
    <w:p w14:paraId="47D30BB6" w14:textId="77777777" w:rsidR="008E292B" w:rsidRDefault="008E292B" w:rsidP="00FC32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utura Medium">
    <w:altName w:val="Segoe UI"/>
    <w:charset w:val="00"/>
    <w:family w:val="auto"/>
    <w:pitch w:val="variable"/>
    <w:sig w:usb0="00000000" w:usb1="00000000" w:usb2="00000000" w:usb3="00000000" w:csb0="000001FB"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7F4843" w14:textId="77777777" w:rsidR="008E292B" w:rsidRDefault="008E292B" w:rsidP="00FC3229">
      <w:r>
        <w:separator/>
      </w:r>
    </w:p>
  </w:footnote>
  <w:footnote w:type="continuationSeparator" w:id="0">
    <w:p w14:paraId="778009FD" w14:textId="77777777" w:rsidR="008E292B" w:rsidRDefault="008E292B" w:rsidP="00FC3229">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gaurav sood">
    <w15:presenceInfo w15:providerId="Windows Live" w15:userId="cb5087f3b7eefd2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trackRevisions/>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46901"/>
    <w:rsid w:val="00006AC1"/>
    <w:rsid w:val="00010503"/>
    <w:rsid w:val="00046901"/>
    <w:rsid w:val="00062D02"/>
    <w:rsid w:val="000804EA"/>
    <w:rsid w:val="000B5D6A"/>
    <w:rsid w:val="00131B5E"/>
    <w:rsid w:val="00134659"/>
    <w:rsid w:val="001438A7"/>
    <w:rsid w:val="001649BC"/>
    <w:rsid w:val="001B1454"/>
    <w:rsid w:val="001B4719"/>
    <w:rsid w:val="001B4A3A"/>
    <w:rsid w:val="002019FC"/>
    <w:rsid w:val="0028343F"/>
    <w:rsid w:val="00295F5B"/>
    <w:rsid w:val="002A7A84"/>
    <w:rsid w:val="003062CA"/>
    <w:rsid w:val="00314A7F"/>
    <w:rsid w:val="00386D52"/>
    <w:rsid w:val="003A058D"/>
    <w:rsid w:val="003D560A"/>
    <w:rsid w:val="003F4F62"/>
    <w:rsid w:val="00412CE6"/>
    <w:rsid w:val="0043198E"/>
    <w:rsid w:val="00471D0E"/>
    <w:rsid w:val="005213DA"/>
    <w:rsid w:val="005B0CA3"/>
    <w:rsid w:val="005B1D03"/>
    <w:rsid w:val="005F0946"/>
    <w:rsid w:val="005F5A61"/>
    <w:rsid w:val="00605B64"/>
    <w:rsid w:val="00606DA0"/>
    <w:rsid w:val="00647DC3"/>
    <w:rsid w:val="006543F7"/>
    <w:rsid w:val="00662C7C"/>
    <w:rsid w:val="00674363"/>
    <w:rsid w:val="00684B64"/>
    <w:rsid w:val="006C46EC"/>
    <w:rsid w:val="00707A70"/>
    <w:rsid w:val="00751BCC"/>
    <w:rsid w:val="007C502C"/>
    <w:rsid w:val="00823D62"/>
    <w:rsid w:val="00826A00"/>
    <w:rsid w:val="008E292B"/>
    <w:rsid w:val="009A011D"/>
    <w:rsid w:val="009A5E22"/>
    <w:rsid w:val="009D183C"/>
    <w:rsid w:val="00A03E39"/>
    <w:rsid w:val="00A06E45"/>
    <w:rsid w:val="00A830AC"/>
    <w:rsid w:val="00A940DF"/>
    <w:rsid w:val="00AA59E5"/>
    <w:rsid w:val="00AA7283"/>
    <w:rsid w:val="00AC29C2"/>
    <w:rsid w:val="00AE0256"/>
    <w:rsid w:val="00AE348D"/>
    <w:rsid w:val="00B1533C"/>
    <w:rsid w:val="00B41974"/>
    <w:rsid w:val="00B45284"/>
    <w:rsid w:val="00B51EE2"/>
    <w:rsid w:val="00B74C4B"/>
    <w:rsid w:val="00BD782D"/>
    <w:rsid w:val="00C07988"/>
    <w:rsid w:val="00C234F0"/>
    <w:rsid w:val="00C71994"/>
    <w:rsid w:val="00CC04A4"/>
    <w:rsid w:val="00D03118"/>
    <w:rsid w:val="00D14885"/>
    <w:rsid w:val="00D549CA"/>
    <w:rsid w:val="00D66241"/>
    <w:rsid w:val="00DD274B"/>
    <w:rsid w:val="00DD64F5"/>
    <w:rsid w:val="00DE0AD6"/>
    <w:rsid w:val="00E1663D"/>
    <w:rsid w:val="00E1669A"/>
    <w:rsid w:val="00E44114"/>
    <w:rsid w:val="00E529CE"/>
    <w:rsid w:val="00E61AF2"/>
    <w:rsid w:val="00E77632"/>
    <w:rsid w:val="00ED1021"/>
    <w:rsid w:val="00EF1C00"/>
    <w:rsid w:val="00FC3229"/>
    <w:rsid w:val="00FD2977"/>
    <w:rsid w:val="00FE295B"/>
    <w:rsid w:val="00FE5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246C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D782D"/>
    <w:rPr>
      <w:rFonts w:ascii="Times New Roman" w:hAnsi="Times New Roman" w:cs="Times New Roman"/>
    </w:rPr>
  </w:style>
  <w:style w:type="paragraph" w:styleId="Heading2">
    <w:name w:val="heading 2"/>
    <w:basedOn w:val="Normal"/>
    <w:next w:val="Normal"/>
    <w:link w:val="Heading2Char"/>
    <w:uiPriority w:val="9"/>
    <w:unhideWhenUsed/>
    <w:qFormat/>
    <w:rsid w:val="00CC04A4"/>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A7283"/>
    <w:rPr>
      <w:sz w:val="18"/>
      <w:szCs w:val="18"/>
    </w:rPr>
  </w:style>
  <w:style w:type="paragraph" w:styleId="CommentText">
    <w:name w:val="annotation text"/>
    <w:basedOn w:val="Normal"/>
    <w:link w:val="CommentTextChar"/>
    <w:uiPriority w:val="99"/>
    <w:semiHidden/>
    <w:unhideWhenUsed/>
    <w:rsid w:val="00AA7283"/>
    <w:rPr>
      <w:rFonts w:asciiTheme="minorHAnsi" w:hAnsiTheme="minorHAnsi" w:cstheme="minorBidi"/>
    </w:rPr>
  </w:style>
  <w:style w:type="character" w:customStyle="1" w:styleId="CommentTextChar">
    <w:name w:val="Comment Text Char"/>
    <w:basedOn w:val="DefaultParagraphFont"/>
    <w:link w:val="CommentText"/>
    <w:uiPriority w:val="99"/>
    <w:semiHidden/>
    <w:rsid w:val="00AA7283"/>
  </w:style>
  <w:style w:type="paragraph" w:styleId="CommentSubject">
    <w:name w:val="annotation subject"/>
    <w:basedOn w:val="CommentText"/>
    <w:next w:val="CommentText"/>
    <w:link w:val="CommentSubjectChar"/>
    <w:uiPriority w:val="99"/>
    <w:semiHidden/>
    <w:unhideWhenUsed/>
    <w:rsid w:val="00AA7283"/>
    <w:rPr>
      <w:b/>
      <w:bCs/>
      <w:sz w:val="20"/>
      <w:szCs w:val="20"/>
    </w:rPr>
  </w:style>
  <w:style w:type="character" w:customStyle="1" w:styleId="CommentSubjectChar">
    <w:name w:val="Comment Subject Char"/>
    <w:basedOn w:val="CommentTextChar"/>
    <w:link w:val="CommentSubject"/>
    <w:uiPriority w:val="99"/>
    <w:semiHidden/>
    <w:rsid w:val="00AA7283"/>
    <w:rPr>
      <w:b/>
      <w:bCs/>
      <w:sz w:val="20"/>
      <w:szCs w:val="20"/>
    </w:rPr>
  </w:style>
  <w:style w:type="paragraph" w:styleId="BalloonText">
    <w:name w:val="Balloon Text"/>
    <w:basedOn w:val="Normal"/>
    <w:link w:val="BalloonTextChar"/>
    <w:uiPriority w:val="99"/>
    <w:semiHidden/>
    <w:unhideWhenUsed/>
    <w:rsid w:val="00AA7283"/>
    <w:rPr>
      <w:sz w:val="18"/>
      <w:szCs w:val="18"/>
    </w:rPr>
  </w:style>
  <w:style w:type="character" w:customStyle="1" w:styleId="BalloonTextChar">
    <w:name w:val="Balloon Text Char"/>
    <w:basedOn w:val="DefaultParagraphFont"/>
    <w:link w:val="BalloonText"/>
    <w:uiPriority w:val="99"/>
    <w:semiHidden/>
    <w:rsid w:val="00AA7283"/>
    <w:rPr>
      <w:rFonts w:ascii="Times New Roman" w:hAnsi="Times New Roman" w:cs="Times New Roman"/>
      <w:sz w:val="18"/>
      <w:szCs w:val="18"/>
    </w:rPr>
  </w:style>
  <w:style w:type="character" w:styleId="Hyperlink">
    <w:name w:val="Hyperlink"/>
    <w:basedOn w:val="DefaultParagraphFont"/>
    <w:uiPriority w:val="99"/>
    <w:unhideWhenUsed/>
    <w:rsid w:val="00662C7C"/>
    <w:rPr>
      <w:color w:val="0563C1" w:themeColor="hyperlink"/>
      <w:u w:val="single"/>
    </w:rPr>
  </w:style>
  <w:style w:type="character" w:styleId="FollowedHyperlink">
    <w:name w:val="FollowedHyperlink"/>
    <w:basedOn w:val="DefaultParagraphFont"/>
    <w:uiPriority w:val="99"/>
    <w:semiHidden/>
    <w:unhideWhenUsed/>
    <w:rsid w:val="00A940DF"/>
    <w:rPr>
      <w:color w:val="954F72" w:themeColor="followedHyperlink"/>
      <w:u w:val="single"/>
    </w:rPr>
  </w:style>
  <w:style w:type="paragraph" w:styleId="Header">
    <w:name w:val="header"/>
    <w:basedOn w:val="Normal"/>
    <w:link w:val="HeaderChar"/>
    <w:uiPriority w:val="99"/>
    <w:unhideWhenUsed/>
    <w:rsid w:val="00FC3229"/>
    <w:pPr>
      <w:tabs>
        <w:tab w:val="center" w:pos="4680"/>
        <w:tab w:val="right" w:pos="9360"/>
      </w:tabs>
    </w:pPr>
  </w:style>
  <w:style w:type="character" w:customStyle="1" w:styleId="HeaderChar">
    <w:name w:val="Header Char"/>
    <w:basedOn w:val="DefaultParagraphFont"/>
    <w:link w:val="Header"/>
    <w:uiPriority w:val="99"/>
    <w:rsid w:val="00FC3229"/>
    <w:rPr>
      <w:rFonts w:ascii="Times New Roman" w:hAnsi="Times New Roman" w:cs="Times New Roman"/>
    </w:rPr>
  </w:style>
  <w:style w:type="paragraph" w:styleId="Footer">
    <w:name w:val="footer"/>
    <w:basedOn w:val="Normal"/>
    <w:link w:val="FooterChar"/>
    <w:uiPriority w:val="99"/>
    <w:unhideWhenUsed/>
    <w:rsid w:val="00FC3229"/>
    <w:pPr>
      <w:tabs>
        <w:tab w:val="center" w:pos="4680"/>
        <w:tab w:val="right" w:pos="9360"/>
      </w:tabs>
    </w:pPr>
  </w:style>
  <w:style w:type="character" w:customStyle="1" w:styleId="FooterChar">
    <w:name w:val="Footer Char"/>
    <w:basedOn w:val="DefaultParagraphFont"/>
    <w:link w:val="Footer"/>
    <w:uiPriority w:val="99"/>
    <w:rsid w:val="00FC3229"/>
    <w:rPr>
      <w:rFonts w:ascii="Times New Roman" w:hAnsi="Times New Roman" w:cs="Times New Roman"/>
    </w:rPr>
  </w:style>
  <w:style w:type="paragraph" w:styleId="NormalWeb">
    <w:name w:val="Normal (Web)"/>
    <w:basedOn w:val="Normal"/>
    <w:uiPriority w:val="99"/>
    <w:unhideWhenUsed/>
    <w:rsid w:val="002A7A84"/>
    <w:pPr>
      <w:spacing w:before="100" w:beforeAutospacing="1" w:after="100" w:afterAutospacing="1"/>
    </w:pPr>
  </w:style>
  <w:style w:type="character" w:customStyle="1" w:styleId="Heading2Char">
    <w:name w:val="Heading 2 Char"/>
    <w:basedOn w:val="DefaultParagraphFont"/>
    <w:link w:val="Heading2"/>
    <w:uiPriority w:val="9"/>
    <w:rsid w:val="00CC04A4"/>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040545">
      <w:bodyDiv w:val="1"/>
      <w:marLeft w:val="0"/>
      <w:marRight w:val="0"/>
      <w:marTop w:val="0"/>
      <w:marBottom w:val="0"/>
      <w:divBdr>
        <w:top w:val="none" w:sz="0" w:space="0" w:color="auto"/>
        <w:left w:val="none" w:sz="0" w:space="0" w:color="auto"/>
        <w:bottom w:val="none" w:sz="0" w:space="0" w:color="auto"/>
        <w:right w:val="none" w:sz="0" w:space="0" w:color="auto"/>
      </w:divBdr>
    </w:div>
    <w:div w:id="617612666">
      <w:bodyDiv w:val="1"/>
      <w:marLeft w:val="0"/>
      <w:marRight w:val="0"/>
      <w:marTop w:val="0"/>
      <w:marBottom w:val="0"/>
      <w:divBdr>
        <w:top w:val="none" w:sz="0" w:space="0" w:color="auto"/>
        <w:left w:val="none" w:sz="0" w:space="0" w:color="auto"/>
        <w:bottom w:val="none" w:sz="0" w:space="0" w:color="auto"/>
        <w:right w:val="none" w:sz="0" w:space="0" w:color="auto"/>
      </w:divBdr>
    </w:div>
    <w:div w:id="1197894079">
      <w:bodyDiv w:val="1"/>
      <w:marLeft w:val="0"/>
      <w:marRight w:val="0"/>
      <w:marTop w:val="0"/>
      <w:marBottom w:val="0"/>
      <w:divBdr>
        <w:top w:val="none" w:sz="0" w:space="0" w:color="auto"/>
        <w:left w:val="none" w:sz="0" w:space="0" w:color="auto"/>
        <w:bottom w:val="none" w:sz="0" w:space="0" w:color="auto"/>
        <w:right w:val="none" w:sz="0" w:space="0" w:color="auto"/>
      </w:divBdr>
    </w:div>
    <w:div w:id="1676497010">
      <w:bodyDiv w:val="1"/>
      <w:marLeft w:val="0"/>
      <w:marRight w:val="0"/>
      <w:marTop w:val="0"/>
      <w:marBottom w:val="0"/>
      <w:divBdr>
        <w:top w:val="none" w:sz="0" w:space="0" w:color="auto"/>
        <w:left w:val="none" w:sz="0" w:space="0" w:color="auto"/>
        <w:bottom w:val="none" w:sz="0" w:space="0" w:color="auto"/>
        <w:right w:val="none" w:sz="0" w:space="0" w:color="auto"/>
      </w:divBdr>
    </w:div>
    <w:div w:id="20132930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8.jp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jpg"/><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1158</Words>
  <Characters>6602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gaurav sood</cp:lastModifiedBy>
  <cp:revision>2</cp:revision>
  <dcterms:created xsi:type="dcterms:W3CDTF">2018-04-26T18:56:00Z</dcterms:created>
  <dcterms:modified xsi:type="dcterms:W3CDTF">2018-04-26T18:56:00Z</dcterms:modified>
</cp:coreProperties>
</file>