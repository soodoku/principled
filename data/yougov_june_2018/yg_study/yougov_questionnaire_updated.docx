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95525BB" w14:textId="77777777" w:rsidR="00AD0C64" w:rsidRDefault="00AD0C64" w:rsidP="002C6253">
      <w:pPr>
        <w:pStyle w:val="Memotext"/>
        <w:tabs>
          <w:tab w:val="left" w:pos="1440"/>
        </w:tabs>
        <w:jc w:val="both"/>
        <w:rPr>
          <w:rFonts w:ascii="Arial" w:hAnsi="Arial" w:cs="Arial"/>
          <w:szCs w:val="24"/>
        </w:rPr>
      </w:pPr>
    </w:p>
    <w:p w14:paraId="2BF6E494" w14:textId="14383DE7" w:rsidR="003B2679" w:rsidRDefault="003B2679" w:rsidP="002C6253">
      <w:pPr>
        <w:pStyle w:val="Memotext"/>
        <w:tabs>
          <w:tab w:val="left" w:pos="1440"/>
        </w:tabs>
        <w:jc w:val="both"/>
        <w:rPr>
          <w:ins w:id="0" w:author="Microsoft Office User" w:date="2018-04-30T10:29:00Z"/>
          <w:rFonts w:ascii="Arial" w:hAnsi="Arial" w:cs="Arial"/>
          <w:szCs w:val="24"/>
        </w:rPr>
      </w:pPr>
      <w:ins w:id="1" w:author="Microsoft Office User" w:date="2018-04-30T10:29:00Z">
        <w:r>
          <w:rPr>
            <w:rFonts w:ascii="Arial" w:hAnsi="Arial" w:cs="Arial"/>
            <w:szCs w:val="24"/>
          </w:rPr>
          <w:t xml:space="preserve">Welcome! </w:t>
        </w:r>
      </w:ins>
      <w:r w:rsidR="00AD0C64">
        <w:rPr>
          <w:rFonts w:ascii="Arial" w:hAnsi="Arial" w:cs="Arial"/>
          <w:szCs w:val="24"/>
        </w:rPr>
        <w:t xml:space="preserve">Thank you for </w:t>
      </w:r>
      <w:del w:id="2" w:author="Microsoft Office User" w:date="2018-04-30T10:30:00Z">
        <w:r w:rsidR="00AD0C64" w:rsidDel="003B2679">
          <w:rPr>
            <w:rFonts w:ascii="Arial" w:hAnsi="Arial" w:cs="Arial"/>
            <w:szCs w:val="24"/>
          </w:rPr>
          <w:delText>agreeing to participate</w:delText>
        </w:r>
      </w:del>
      <w:ins w:id="3" w:author="Microsoft Office User" w:date="2018-04-30T10:30:00Z">
        <w:r>
          <w:rPr>
            <w:rFonts w:ascii="Arial" w:hAnsi="Arial" w:cs="Arial"/>
            <w:szCs w:val="24"/>
          </w:rPr>
          <w:t>participating</w:t>
        </w:r>
      </w:ins>
      <w:r w:rsidR="00AD0C64">
        <w:rPr>
          <w:rFonts w:ascii="Arial" w:hAnsi="Arial" w:cs="Arial"/>
          <w:szCs w:val="24"/>
        </w:rPr>
        <w:t xml:space="preserve"> in our survey. </w:t>
      </w:r>
    </w:p>
    <w:p w14:paraId="0DD8C03B" w14:textId="77777777" w:rsidR="003B2679" w:rsidRDefault="003B2679" w:rsidP="002C6253">
      <w:pPr>
        <w:pStyle w:val="Memotext"/>
        <w:tabs>
          <w:tab w:val="left" w:pos="1440"/>
        </w:tabs>
        <w:jc w:val="both"/>
        <w:rPr>
          <w:ins w:id="4" w:author="Microsoft Office User" w:date="2018-04-30T10:29:00Z"/>
          <w:rFonts w:ascii="Arial" w:hAnsi="Arial" w:cs="Arial"/>
          <w:szCs w:val="24"/>
        </w:rPr>
      </w:pPr>
    </w:p>
    <w:p w14:paraId="4F534810" w14:textId="77777777" w:rsidR="003B2679" w:rsidRDefault="000C03E9" w:rsidP="002C6253">
      <w:pPr>
        <w:pStyle w:val="Memotext"/>
        <w:tabs>
          <w:tab w:val="left" w:pos="1440"/>
        </w:tabs>
        <w:jc w:val="both"/>
        <w:rPr>
          <w:ins w:id="5" w:author="Microsoft Office User" w:date="2018-04-30T10:30:00Z"/>
          <w:rFonts w:ascii="Helvetica" w:hAnsi="Helvetica" w:cs="Helvetica"/>
        </w:rPr>
      </w:pPr>
      <w:r>
        <w:rPr>
          <w:rFonts w:ascii="Helvetica" w:hAnsi="Helvetica" w:cs="Helvetica"/>
        </w:rPr>
        <w:t>We are interested in how people learn and what they pick up from what they read, listen to, watch, etc</w:t>
      </w:r>
      <w:r w:rsidR="00756119">
        <w:rPr>
          <w:rFonts w:ascii="Helvetica" w:hAnsi="Helvetica" w:cs="Helvetica"/>
        </w:rPr>
        <w:t>. and how that might affect their attitudes toward society and politics</w:t>
      </w:r>
      <w:r>
        <w:rPr>
          <w:rFonts w:ascii="Helvetica" w:hAnsi="Helvetica" w:cs="Helvetica"/>
        </w:rPr>
        <w:t xml:space="preserve">. </w:t>
      </w:r>
    </w:p>
    <w:p w14:paraId="2EEBAAF9" w14:textId="77777777" w:rsidR="003B2679" w:rsidRDefault="003B2679" w:rsidP="002C6253">
      <w:pPr>
        <w:pStyle w:val="Memotext"/>
        <w:tabs>
          <w:tab w:val="left" w:pos="1440"/>
        </w:tabs>
        <w:jc w:val="both"/>
        <w:rPr>
          <w:ins w:id="6" w:author="Microsoft Office User" w:date="2018-04-30T10:30:00Z"/>
          <w:rFonts w:ascii="Helvetica" w:hAnsi="Helvetica" w:cs="Helvetica"/>
        </w:rPr>
      </w:pPr>
    </w:p>
    <w:p w14:paraId="729547A1" w14:textId="5F38DC20" w:rsidR="00AD0C64" w:rsidRDefault="000C03E9" w:rsidP="002C6253">
      <w:pPr>
        <w:pStyle w:val="Memotext"/>
        <w:tabs>
          <w:tab w:val="left" w:pos="1440"/>
        </w:tabs>
        <w:jc w:val="both"/>
        <w:rPr>
          <w:rFonts w:ascii="Arial" w:hAnsi="Arial" w:cs="Arial"/>
          <w:szCs w:val="24"/>
        </w:rPr>
      </w:pPr>
      <w:del w:id="7" w:author="gaurav sood" w:date="2018-04-30T14:11:00Z">
        <w:r w:rsidDel="00EC0FCB">
          <w:rPr>
            <w:rFonts w:ascii="Helvetica" w:hAnsi="Helvetica" w:cs="Helvetica"/>
          </w:rPr>
          <w:delText>This study will ask variety of questions, some of which are simply about your opinions and others of which are about facts you may or may not know. Some of these questions may be difficult</w:delText>
        </w:r>
        <w:r w:rsidR="002F0D0E" w:rsidDel="00EC0FCB">
          <w:rPr>
            <w:rFonts w:ascii="Helvetica" w:hAnsi="Helvetica" w:cs="Helvetica"/>
          </w:rPr>
          <w:delText xml:space="preserve"> to answer, and you will not be judged by whether you answer correctly. We </w:delText>
        </w:r>
        <w:r w:rsidDel="00EC0FCB">
          <w:rPr>
            <w:rFonts w:ascii="Helvetica" w:hAnsi="Helvetica" w:cs="Helvetica"/>
          </w:rPr>
          <w:delText>only ask that you try your best to help us with this academic research.</w:delText>
        </w:r>
      </w:del>
    </w:p>
    <w:p w14:paraId="1A062E81" w14:textId="77777777" w:rsidR="00DE3287" w:rsidRDefault="00DE3287" w:rsidP="002C6253">
      <w:pPr>
        <w:pStyle w:val="Memotext"/>
        <w:tabs>
          <w:tab w:val="left" w:pos="1440"/>
        </w:tabs>
        <w:jc w:val="both"/>
        <w:rPr>
          <w:rFonts w:ascii="Arial" w:hAnsi="Arial" w:cs="Arial"/>
          <w:szCs w:val="24"/>
        </w:rPr>
      </w:pPr>
    </w:p>
    <w:p w14:paraId="11B7135A" w14:textId="6E479824" w:rsidR="007C2B98" w:rsidRDefault="000C03E9" w:rsidP="007C2B98">
      <w:pPr>
        <w:pStyle w:val="Memotext"/>
        <w:tabs>
          <w:tab w:val="left" w:pos="1440"/>
        </w:tabs>
        <w:jc w:val="both"/>
        <w:rPr>
          <w:rFonts w:ascii="Arial" w:hAnsi="Arial" w:cs="Arial"/>
          <w:b/>
          <w:szCs w:val="24"/>
          <w:u w:val="single"/>
        </w:rPr>
      </w:pPr>
      <w:r w:rsidRPr="000C03E9">
        <w:rPr>
          <w:rFonts w:ascii="Arial" w:hAnsi="Arial" w:cs="Arial"/>
          <w:b/>
          <w:szCs w:val="24"/>
          <w:u w:val="single"/>
        </w:rPr>
        <w:t>PAGE 2</w:t>
      </w:r>
    </w:p>
    <w:p w14:paraId="13A27DB4" w14:textId="77777777" w:rsidR="00FE62CD" w:rsidRDefault="00FE62CD" w:rsidP="007C2B98">
      <w:pPr>
        <w:pStyle w:val="Memotext"/>
        <w:tabs>
          <w:tab w:val="left" w:pos="1440"/>
        </w:tabs>
        <w:jc w:val="both"/>
        <w:rPr>
          <w:rFonts w:ascii="Arial" w:hAnsi="Arial" w:cs="Arial"/>
          <w:b/>
          <w:szCs w:val="24"/>
          <w:u w:val="single"/>
        </w:rPr>
      </w:pPr>
    </w:p>
    <w:p w14:paraId="5BBD2779" w14:textId="57B4D27C" w:rsidR="00FE62CD" w:rsidRPr="00FE62CD" w:rsidRDefault="00FE62CD" w:rsidP="007C2B98">
      <w:pPr>
        <w:pStyle w:val="Memotext"/>
        <w:tabs>
          <w:tab w:val="left" w:pos="1440"/>
        </w:tabs>
        <w:jc w:val="both"/>
        <w:rPr>
          <w:rFonts w:ascii="Arial" w:hAnsi="Arial" w:cs="Arial"/>
          <w:szCs w:val="24"/>
        </w:rPr>
      </w:pPr>
      <w:r>
        <w:rPr>
          <w:rFonts w:ascii="Arial" w:hAnsi="Arial" w:cs="Arial"/>
          <w:szCs w:val="24"/>
        </w:rPr>
        <w:t>PRESENT TO ALL</w:t>
      </w:r>
    </w:p>
    <w:p w14:paraId="486B639D" w14:textId="77777777" w:rsidR="001A021E" w:rsidRDefault="001A021E" w:rsidP="007C2B98">
      <w:pPr>
        <w:pStyle w:val="Memotext"/>
        <w:tabs>
          <w:tab w:val="left" w:pos="1440"/>
        </w:tabs>
        <w:jc w:val="both"/>
        <w:rPr>
          <w:rFonts w:ascii="Arial" w:hAnsi="Arial" w:cs="Arial"/>
          <w:b/>
          <w:szCs w:val="24"/>
          <w:u w:val="single"/>
        </w:rPr>
      </w:pPr>
    </w:p>
    <w:p w14:paraId="5AD953FA" w14:textId="4CAB7C44" w:rsidR="001A021E" w:rsidRDefault="001A021E" w:rsidP="007C2B98">
      <w:pPr>
        <w:pStyle w:val="Memotext"/>
        <w:tabs>
          <w:tab w:val="left" w:pos="1440"/>
        </w:tabs>
        <w:jc w:val="both"/>
        <w:rPr>
          <w:rFonts w:ascii="Arial" w:hAnsi="Arial" w:cs="Arial"/>
          <w:szCs w:val="24"/>
        </w:rPr>
      </w:pPr>
      <w:r>
        <w:rPr>
          <w:rFonts w:ascii="Arial" w:hAnsi="Arial" w:cs="Arial"/>
          <w:szCs w:val="24"/>
        </w:rPr>
        <w:t xml:space="preserve">First, we are interested in the </w:t>
      </w:r>
      <w:del w:id="8" w:author="Microsoft Office User" w:date="2018-04-30T10:30:00Z">
        <w:r w:rsidDel="003B2679">
          <w:rPr>
            <w:rFonts w:ascii="Arial" w:hAnsi="Arial" w:cs="Arial"/>
            <w:szCs w:val="24"/>
          </w:rPr>
          <w:delText xml:space="preserve">kinds of </w:delText>
        </w:r>
      </w:del>
      <w:r>
        <w:rPr>
          <w:rFonts w:ascii="Arial" w:hAnsi="Arial" w:cs="Arial"/>
          <w:szCs w:val="24"/>
        </w:rPr>
        <w:t xml:space="preserve">qualities that people think children should have. Although there are many admirable traits that people </w:t>
      </w:r>
      <w:r w:rsidR="00EB3BBC">
        <w:rPr>
          <w:rFonts w:ascii="Arial" w:hAnsi="Arial" w:cs="Arial"/>
          <w:szCs w:val="24"/>
        </w:rPr>
        <w:t>would like children to have</w:t>
      </w:r>
      <w:r>
        <w:rPr>
          <w:rFonts w:ascii="Arial" w:hAnsi="Arial" w:cs="Arial"/>
          <w:szCs w:val="24"/>
        </w:rPr>
        <w:t xml:space="preserve">, every person thinks that some are more important than others. Below, we are going to show you pairs of desirable qualities. While you may find that you’d like children to have both qualities, please pick the one you think is more important. </w:t>
      </w:r>
    </w:p>
    <w:p w14:paraId="528BA554" w14:textId="77777777" w:rsidR="001A021E" w:rsidRDefault="001A021E" w:rsidP="007C2B98">
      <w:pPr>
        <w:pStyle w:val="Memotext"/>
        <w:tabs>
          <w:tab w:val="left" w:pos="1440"/>
        </w:tabs>
        <w:jc w:val="both"/>
        <w:rPr>
          <w:rFonts w:ascii="Arial" w:hAnsi="Arial" w:cs="Arial"/>
          <w:szCs w:val="24"/>
        </w:rPr>
      </w:pPr>
    </w:p>
    <w:p w14:paraId="70451404" w14:textId="59628D47" w:rsidR="001A021E" w:rsidRDefault="001A021E" w:rsidP="001A021E">
      <w:pPr>
        <w:jc w:val="both"/>
        <w:rPr>
          <w:rFonts w:ascii="Arial" w:hAnsi="Arial" w:cs="Arial"/>
        </w:rPr>
      </w:pPr>
      <w:r>
        <w:rPr>
          <w:rFonts w:ascii="Arial" w:hAnsi="Arial" w:cs="Arial"/>
        </w:rPr>
        <w:t xml:space="preserve">[RANDOMIZE ORDER OF </w:t>
      </w:r>
      <w:r w:rsidR="00581413">
        <w:rPr>
          <w:rFonts w:ascii="Arial" w:hAnsi="Arial" w:cs="Arial"/>
        </w:rPr>
        <w:t>QUESTIONS auth1-auth4; THEN RANDOMIZE ORDER OF auth5-auth</w:t>
      </w:r>
      <w:ins w:id="9" w:author="Microsoft Office User" w:date="2018-04-30T13:33:00Z">
        <w:r w:rsidR="00903312">
          <w:rPr>
            <w:rFonts w:ascii="Arial" w:hAnsi="Arial" w:cs="Arial"/>
          </w:rPr>
          <w:t>10</w:t>
        </w:r>
      </w:ins>
      <w:del w:id="10" w:author="Microsoft Office User" w:date="2018-04-30T13:33:00Z">
        <w:r w:rsidR="00581413" w:rsidDel="00903312">
          <w:rPr>
            <w:rFonts w:ascii="Arial" w:hAnsi="Arial" w:cs="Arial"/>
          </w:rPr>
          <w:delText>9</w:delText>
        </w:r>
      </w:del>
      <w:r w:rsidR="00581413">
        <w:rPr>
          <w:rFonts w:ascii="Arial" w:hAnsi="Arial" w:cs="Arial"/>
        </w:rPr>
        <w:t xml:space="preserve">. </w:t>
      </w:r>
      <w:r w:rsidR="002F0D0E">
        <w:rPr>
          <w:rFonts w:ascii="Arial" w:hAnsi="Arial" w:cs="Arial"/>
        </w:rPr>
        <w:t>RANDOMIZED</w:t>
      </w:r>
      <w:r w:rsidR="00581413">
        <w:rPr>
          <w:rFonts w:ascii="Arial" w:hAnsi="Arial" w:cs="Arial"/>
        </w:rPr>
        <w:t xml:space="preserve"> BLOCK OF auth1-auth4 SHOULD ALWAYS APPEAR FIRST</w:t>
      </w:r>
      <w:r>
        <w:rPr>
          <w:rFonts w:ascii="Arial" w:hAnsi="Arial" w:cs="Arial"/>
        </w:rPr>
        <w:t>]</w:t>
      </w:r>
    </w:p>
    <w:p w14:paraId="251DD2CB" w14:textId="77777777" w:rsidR="001A021E" w:rsidRDefault="001A021E" w:rsidP="001A021E">
      <w:pPr>
        <w:jc w:val="both"/>
        <w:rPr>
          <w:rFonts w:ascii="Arial" w:hAnsi="Arial" w:cs="Arial"/>
          <w:i/>
        </w:rPr>
      </w:pPr>
    </w:p>
    <w:p w14:paraId="042C7A9C" w14:textId="77777777" w:rsidR="001A021E" w:rsidRPr="00011A82" w:rsidRDefault="001A021E" w:rsidP="001A021E">
      <w:pPr>
        <w:jc w:val="both"/>
        <w:rPr>
          <w:rFonts w:ascii="Arial" w:hAnsi="Arial" w:cs="Arial"/>
        </w:rPr>
      </w:pPr>
      <w:commentRangeStart w:id="11"/>
      <w:r w:rsidRPr="00011A82">
        <w:rPr>
          <w:rFonts w:ascii="Arial" w:hAnsi="Arial" w:cs="Arial"/>
          <w:b/>
        </w:rPr>
        <w:t xml:space="preserve"> [auth1]</w:t>
      </w:r>
      <w:r w:rsidRPr="00011A82">
        <w:rPr>
          <w:rFonts w:ascii="Arial" w:hAnsi="Arial" w:cs="Arial"/>
        </w:rPr>
        <w:t xml:space="preserve"> </w:t>
      </w:r>
      <w:r w:rsidRPr="007107FA">
        <w:rPr>
          <w:rFonts w:ascii="Arial" w:hAnsi="Arial" w:cs="Arial"/>
        </w:rPr>
        <w:t>Which quality do you think is more important for a child to have?</w:t>
      </w:r>
      <w:commentRangeEnd w:id="11"/>
      <w:r w:rsidR="00581413">
        <w:rPr>
          <w:rStyle w:val="CommentReference"/>
          <w:rFonts w:ascii="Cambria" w:hAnsi="Cambria" w:cstheme="minorBidi"/>
        </w:rPr>
        <w:commentReference w:id="11"/>
      </w:r>
    </w:p>
    <w:p w14:paraId="39686360" w14:textId="77777777" w:rsidR="001A021E" w:rsidRPr="00011A82" w:rsidRDefault="001A021E" w:rsidP="001A021E">
      <w:pPr>
        <w:jc w:val="both"/>
        <w:rPr>
          <w:rFonts w:ascii="Arial" w:hAnsi="Arial" w:cs="Arial"/>
        </w:rPr>
      </w:pPr>
    </w:p>
    <w:p w14:paraId="74B9364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Independence</w:t>
      </w:r>
    </w:p>
    <w:p w14:paraId="006380C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Respect for elders</w:t>
      </w:r>
    </w:p>
    <w:p w14:paraId="044F52D8" w14:textId="77777777" w:rsidR="001A021E" w:rsidRPr="00011A82" w:rsidRDefault="001A021E" w:rsidP="001A021E">
      <w:pPr>
        <w:jc w:val="both"/>
        <w:rPr>
          <w:rFonts w:ascii="Arial" w:hAnsi="Arial" w:cs="Arial"/>
        </w:rPr>
      </w:pPr>
    </w:p>
    <w:p w14:paraId="7229DD11" w14:textId="77777777" w:rsidR="001A021E" w:rsidRPr="00011A82" w:rsidRDefault="001A021E" w:rsidP="001A021E">
      <w:pPr>
        <w:jc w:val="both"/>
        <w:rPr>
          <w:rFonts w:ascii="Arial" w:hAnsi="Arial" w:cs="Arial"/>
        </w:rPr>
      </w:pPr>
      <w:r w:rsidRPr="00011A82">
        <w:rPr>
          <w:rFonts w:ascii="Arial" w:hAnsi="Arial" w:cs="Arial"/>
          <w:b/>
        </w:rPr>
        <w:t>[auth2]</w:t>
      </w:r>
      <w:r w:rsidRPr="00011A82">
        <w:rPr>
          <w:rFonts w:ascii="Arial" w:hAnsi="Arial" w:cs="Arial"/>
        </w:rPr>
        <w:t xml:space="preserve"> </w:t>
      </w:r>
      <w:r w:rsidRPr="007107FA">
        <w:rPr>
          <w:rFonts w:ascii="Arial" w:hAnsi="Arial" w:cs="Arial"/>
        </w:rPr>
        <w:t>Which quality do you think is more important for a child to have?</w:t>
      </w:r>
    </w:p>
    <w:p w14:paraId="4B12D105" w14:textId="77777777" w:rsidR="001A021E" w:rsidRPr="00011A82" w:rsidRDefault="001A021E" w:rsidP="001A021E">
      <w:pPr>
        <w:jc w:val="both"/>
        <w:rPr>
          <w:rFonts w:ascii="Arial" w:hAnsi="Arial" w:cs="Arial"/>
        </w:rPr>
      </w:pPr>
    </w:p>
    <w:p w14:paraId="2BE97978"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Obedience</w:t>
      </w:r>
    </w:p>
    <w:p w14:paraId="36E5C377"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Self-</w:t>
      </w:r>
      <w:r w:rsidRPr="00011A82">
        <w:rPr>
          <w:rFonts w:ascii="Arial" w:hAnsi="Arial" w:cs="Arial"/>
        </w:rPr>
        <w:t>reliance</w:t>
      </w:r>
    </w:p>
    <w:p w14:paraId="27888206" w14:textId="77777777" w:rsidR="001A021E" w:rsidRPr="00011A82" w:rsidRDefault="001A021E" w:rsidP="001A021E">
      <w:pPr>
        <w:jc w:val="both"/>
        <w:rPr>
          <w:rFonts w:ascii="Arial" w:hAnsi="Arial" w:cs="Arial"/>
        </w:rPr>
      </w:pPr>
    </w:p>
    <w:p w14:paraId="3AF0F932" w14:textId="77777777" w:rsidR="001A021E" w:rsidRPr="00011A82" w:rsidRDefault="001A021E" w:rsidP="001A021E">
      <w:pPr>
        <w:jc w:val="both"/>
        <w:rPr>
          <w:rFonts w:ascii="Arial" w:hAnsi="Arial" w:cs="Arial"/>
        </w:rPr>
      </w:pPr>
      <w:r w:rsidRPr="00011A82">
        <w:rPr>
          <w:rFonts w:ascii="Arial" w:hAnsi="Arial" w:cs="Arial"/>
          <w:b/>
        </w:rPr>
        <w:t>[auth3]</w:t>
      </w:r>
      <w:r w:rsidRPr="00011A82">
        <w:rPr>
          <w:rFonts w:ascii="Arial" w:hAnsi="Arial" w:cs="Arial"/>
        </w:rPr>
        <w:t xml:space="preserve"> </w:t>
      </w:r>
      <w:r w:rsidRPr="007107FA">
        <w:rPr>
          <w:rFonts w:ascii="Arial" w:hAnsi="Arial" w:cs="Arial"/>
        </w:rPr>
        <w:t>Which quality do you think is more important for a child to have?</w:t>
      </w:r>
    </w:p>
    <w:p w14:paraId="4994C4E9" w14:textId="77777777" w:rsidR="001A021E" w:rsidRPr="00011A82" w:rsidRDefault="001A021E" w:rsidP="001A021E">
      <w:pPr>
        <w:jc w:val="both"/>
        <w:rPr>
          <w:rFonts w:ascii="Arial" w:hAnsi="Arial" w:cs="Arial"/>
        </w:rPr>
      </w:pPr>
    </w:p>
    <w:p w14:paraId="6B52FF00"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Curiosity</w:t>
      </w:r>
    </w:p>
    <w:p w14:paraId="6A0D9377"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Good manners</w:t>
      </w:r>
    </w:p>
    <w:p w14:paraId="25DF2ECC" w14:textId="77777777" w:rsidR="001A021E" w:rsidRPr="00011A82" w:rsidRDefault="001A021E" w:rsidP="001A021E">
      <w:pPr>
        <w:jc w:val="both"/>
        <w:rPr>
          <w:rFonts w:ascii="Arial" w:hAnsi="Arial" w:cs="Arial"/>
        </w:rPr>
      </w:pPr>
    </w:p>
    <w:p w14:paraId="7E131788" w14:textId="77777777" w:rsidR="001A021E" w:rsidRPr="00011A82" w:rsidRDefault="001A021E" w:rsidP="001A021E">
      <w:pPr>
        <w:jc w:val="both"/>
        <w:rPr>
          <w:rFonts w:ascii="Arial" w:hAnsi="Arial" w:cs="Arial"/>
        </w:rPr>
      </w:pPr>
      <w:r w:rsidRPr="00011A82">
        <w:rPr>
          <w:rFonts w:ascii="Arial" w:hAnsi="Arial" w:cs="Arial"/>
          <w:b/>
        </w:rPr>
        <w:t>[auth4]</w:t>
      </w:r>
      <w:r w:rsidRPr="00011A82">
        <w:rPr>
          <w:rFonts w:ascii="Arial" w:hAnsi="Arial" w:cs="Arial"/>
        </w:rPr>
        <w:t xml:space="preserve"> </w:t>
      </w:r>
      <w:r w:rsidRPr="007107FA">
        <w:rPr>
          <w:rFonts w:ascii="Arial" w:hAnsi="Arial" w:cs="Arial"/>
        </w:rPr>
        <w:t>Which quality do you think is more important for a child to have?</w:t>
      </w:r>
    </w:p>
    <w:p w14:paraId="3D7AAAED" w14:textId="77777777" w:rsidR="001A021E" w:rsidRPr="00011A82" w:rsidRDefault="001A021E" w:rsidP="001A021E">
      <w:pPr>
        <w:jc w:val="both"/>
        <w:rPr>
          <w:rFonts w:ascii="Arial" w:hAnsi="Arial" w:cs="Arial"/>
        </w:rPr>
      </w:pPr>
    </w:p>
    <w:p w14:paraId="25FC1CF1"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C</w:t>
      </w:r>
      <w:r w:rsidRPr="00011A82">
        <w:rPr>
          <w:rFonts w:ascii="Arial" w:hAnsi="Arial" w:cs="Arial"/>
        </w:rPr>
        <w:t>onsiderate</w:t>
      </w:r>
    </w:p>
    <w:p w14:paraId="53EF1108" w14:textId="77777777" w:rsidR="001A021E" w:rsidRDefault="001A021E" w:rsidP="00581413">
      <w:pPr>
        <w:pStyle w:val="ListParagraph"/>
        <w:numPr>
          <w:ilvl w:val="0"/>
          <w:numId w:val="2"/>
        </w:numPr>
        <w:jc w:val="both"/>
        <w:rPr>
          <w:rFonts w:ascii="Arial" w:hAnsi="Arial" w:cs="Arial"/>
        </w:rPr>
      </w:pPr>
      <w:r>
        <w:rPr>
          <w:rFonts w:ascii="Arial" w:hAnsi="Arial" w:cs="Arial"/>
        </w:rPr>
        <w:t>Well-</w:t>
      </w:r>
      <w:r w:rsidRPr="00011A82">
        <w:rPr>
          <w:rFonts w:ascii="Arial" w:hAnsi="Arial" w:cs="Arial"/>
        </w:rPr>
        <w:t>behaved</w:t>
      </w:r>
    </w:p>
    <w:p w14:paraId="7463D128" w14:textId="77777777" w:rsidR="00581413" w:rsidRDefault="00581413" w:rsidP="00581413">
      <w:pPr>
        <w:jc w:val="both"/>
        <w:rPr>
          <w:rFonts w:ascii="Arial" w:hAnsi="Arial" w:cs="Arial"/>
        </w:rPr>
      </w:pPr>
    </w:p>
    <w:p w14:paraId="588A1E1A" w14:textId="339CBC6D" w:rsidR="00581413" w:rsidRPr="00011A82" w:rsidRDefault="00581413" w:rsidP="00581413">
      <w:pPr>
        <w:jc w:val="both"/>
        <w:rPr>
          <w:rFonts w:ascii="Arial" w:hAnsi="Arial" w:cs="Arial"/>
        </w:rPr>
      </w:pPr>
      <w:r>
        <w:rPr>
          <w:rFonts w:ascii="Arial" w:hAnsi="Arial" w:cs="Arial"/>
          <w:b/>
        </w:rPr>
        <w:lastRenderedPageBreak/>
        <w:t>[auth5</w:t>
      </w:r>
      <w:r w:rsidRPr="00011A82">
        <w:rPr>
          <w:rFonts w:ascii="Arial" w:hAnsi="Arial" w:cs="Arial"/>
          <w:b/>
        </w:rPr>
        <w:t>]</w:t>
      </w:r>
      <w:r w:rsidRPr="00011A82">
        <w:rPr>
          <w:rFonts w:ascii="Arial" w:hAnsi="Arial" w:cs="Arial"/>
        </w:rPr>
        <w:t xml:space="preserve"> </w:t>
      </w:r>
      <w:r w:rsidRPr="007107FA">
        <w:rPr>
          <w:rFonts w:ascii="Arial" w:hAnsi="Arial" w:cs="Arial"/>
        </w:rPr>
        <w:t>Which quality do you think is more important for a child to have?</w:t>
      </w:r>
    </w:p>
    <w:p w14:paraId="45B1B937" w14:textId="77777777" w:rsidR="00581413" w:rsidRPr="00011A82" w:rsidRDefault="00581413" w:rsidP="00581413">
      <w:pPr>
        <w:jc w:val="both"/>
        <w:rPr>
          <w:rFonts w:ascii="Arial" w:hAnsi="Arial" w:cs="Arial"/>
        </w:rPr>
      </w:pPr>
    </w:p>
    <w:p w14:paraId="4E1B50CA" w14:textId="089C6674" w:rsidR="00581413" w:rsidRPr="00011A82" w:rsidRDefault="00581413" w:rsidP="00581413">
      <w:pPr>
        <w:pStyle w:val="ListParagraph"/>
        <w:numPr>
          <w:ilvl w:val="0"/>
          <w:numId w:val="2"/>
        </w:numPr>
        <w:jc w:val="both"/>
        <w:rPr>
          <w:rFonts w:ascii="Arial" w:hAnsi="Arial" w:cs="Arial"/>
        </w:rPr>
      </w:pPr>
      <w:r>
        <w:rPr>
          <w:rFonts w:ascii="Arial" w:hAnsi="Arial" w:cs="Arial"/>
        </w:rPr>
        <w:t>Loyal</w:t>
      </w:r>
    </w:p>
    <w:p w14:paraId="08F73F1C" w14:textId="3EF42576" w:rsidR="00581413" w:rsidRDefault="00581413" w:rsidP="00581413">
      <w:pPr>
        <w:pStyle w:val="ListParagraph"/>
        <w:numPr>
          <w:ilvl w:val="0"/>
          <w:numId w:val="2"/>
        </w:numPr>
        <w:jc w:val="both"/>
        <w:rPr>
          <w:rFonts w:ascii="Arial" w:hAnsi="Arial" w:cs="Arial"/>
        </w:rPr>
      </w:pPr>
      <w:r>
        <w:rPr>
          <w:rFonts w:ascii="Arial" w:hAnsi="Arial" w:cs="Arial"/>
        </w:rPr>
        <w:t>Open-minded</w:t>
      </w:r>
    </w:p>
    <w:p w14:paraId="1EF56902" w14:textId="77777777" w:rsidR="00581413" w:rsidRDefault="00581413" w:rsidP="00581413">
      <w:pPr>
        <w:jc w:val="both"/>
        <w:rPr>
          <w:rFonts w:ascii="Arial" w:hAnsi="Arial" w:cs="Arial"/>
        </w:rPr>
      </w:pPr>
    </w:p>
    <w:p w14:paraId="2C1AB283" w14:textId="03367AE0" w:rsidR="00581413" w:rsidRPr="00011A82" w:rsidRDefault="00581413" w:rsidP="00581413">
      <w:pPr>
        <w:jc w:val="both"/>
        <w:rPr>
          <w:rFonts w:ascii="Arial" w:hAnsi="Arial" w:cs="Arial"/>
        </w:rPr>
      </w:pPr>
      <w:r>
        <w:rPr>
          <w:rFonts w:ascii="Arial" w:hAnsi="Arial" w:cs="Arial"/>
          <w:b/>
        </w:rPr>
        <w:t xml:space="preserve">[auth6] </w:t>
      </w:r>
      <w:r w:rsidRPr="007107FA">
        <w:rPr>
          <w:rFonts w:ascii="Arial" w:hAnsi="Arial" w:cs="Arial"/>
        </w:rPr>
        <w:t>Which quality do you think is more important for a child to have?</w:t>
      </w:r>
    </w:p>
    <w:p w14:paraId="173F1399" w14:textId="77777777" w:rsidR="00581413" w:rsidRPr="00011A82" w:rsidRDefault="00581413" w:rsidP="00581413">
      <w:pPr>
        <w:jc w:val="both"/>
        <w:rPr>
          <w:rFonts w:ascii="Arial" w:hAnsi="Arial" w:cs="Arial"/>
        </w:rPr>
      </w:pPr>
    </w:p>
    <w:p w14:paraId="42A6B443" w14:textId="24232426" w:rsidR="00581413" w:rsidRDefault="00581413" w:rsidP="00581413">
      <w:pPr>
        <w:pStyle w:val="ListParagraph"/>
        <w:numPr>
          <w:ilvl w:val="0"/>
          <w:numId w:val="2"/>
        </w:numPr>
        <w:jc w:val="both"/>
        <w:rPr>
          <w:rFonts w:ascii="Arial" w:hAnsi="Arial" w:cs="Arial"/>
        </w:rPr>
      </w:pPr>
      <w:r>
        <w:rPr>
          <w:rFonts w:ascii="Arial" w:hAnsi="Arial" w:cs="Arial"/>
        </w:rPr>
        <w:t xml:space="preserve">Orderly </w:t>
      </w:r>
    </w:p>
    <w:p w14:paraId="1C312347" w14:textId="33391F4A" w:rsidR="00581413" w:rsidRDefault="00581413" w:rsidP="00581413">
      <w:pPr>
        <w:pStyle w:val="ListParagraph"/>
        <w:numPr>
          <w:ilvl w:val="0"/>
          <w:numId w:val="2"/>
        </w:numPr>
        <w:jc w:val="both"/>
        <w:rPr>
          <w:rFonts w:ascii="Arial" w:hAnsi="Arial" w:cs="Arial"/>
        </w:rPr>
      </w:pPr>
      <w:r>
        <w:rPr>
          <w:rFonts w:ascii="Arial" w:hAnsi="Arial" w:cs="Arial"/>
        </w:rPr>
        <w:t>Imaginative</w:t>
      </w:r>
    </w:p>
    <w:p w14:paraId="732E98F9" w14:textId="77777777" w:rsidR="00581413" w:rsidRPr="00581413" w:rsidRDefault="00581413" w:rsidP="00581413">
      <w:pPr>
        <w:ind w:left="360"/>
        <w:jc w:val="both"/>
        <w:rPr>
          <w:rFonts w:ascii="Arial" w:hAnsi="Arial" w:cs="Arial"/>
        </w:rPr>
      </w:pPr>
    </w:p>
    <w:p w14:paraId="02C987A5" w14:textId="21A3184E" w:rsidR="00581413" w:rsidRPr="00011A82" w:rsidRDefault="00581413" w:rsidP="00581413">
      <w:pPr>
        <w:jc w:val="both"/>
        <w:rPr>
          <w:rFonts w:ascii="Arial" w:hAnsi="Arial" w:cs="Arial"/>
        </w:rPr>
      </w:pPr>
      <w:r>
        <w:rPr>
          <w:rFonts w:ascii="Arial" w:hAnsi="Arial" w:cs="Arial"/>
          <w:b/>
        </w:rPr>
        <w:t xml:space="preserve">[auth7] </w:t>
      </w:r>
      <w:r w:rsidRPr="007107FA">
        <w:rPr>
          <w:rFonts w:ascii="Arial" w:hAnsi="Arial" w:cs="Arial"/>
        </w:rPr>
        <w:t>Which quality do you think is more important for a child to have?</w:t>
      </w:r>
    </w:p>
    <w:p w14:paraId="0865866F" w14:textId="77777777" w:rsidR="00581413" w:rsidRPr="00011A82" w:rsidRDefault="00581413" w:rsidP="00581413">
      <w:pPr>
        <w:jc w:val="both"/>
        <w:rPr>
          <w:rFonts w:ascii="Arial" w:hAnsi="Arial" w:cs="Arial"/>
        </w:rPr>
      </w:pPr>
    </w:p>
    <w:p w14:paraId="39E2FA5D" w14:textId="4C2684BC" w:rsidR="00581413" w:rsidRDefault="00581413" w:rsidP="00581413">
      <w:pPr>
        <w:pStyle w:val="ListParagraph"/>
        <w:numPr>
          <w:ilvl w:val="0"/>
          <w:numId w:val="2"/>
        </w:numPr>
        <w:jc w:val="both"/>
        <w:rPr>
          <w:rFonts w:ascii="Arial" w:hAnsi="Arial" w:cs="Arial"/>
        </w:rPr>
      </w:pPr>
      <w:r>
        <w:rPr>
          <w:rFonts w:ascii="Arial" w:hAnsi="Arial" w:cs="Arial"/>
        </w:rPr>
        <w:t>Adaptable</w:t>
      </w:r>
    </w:p>
    <w:p w14:paraId="53AB886F" w14:textId="442A726C" w:rsidR="00581413" w:rsidRDefault="00581413" w:rsidP="00581413">
      <w:pPr>
        <w:pStyle w:val="ListParagraph"/>
        <w:numPr>
          <w:ilvl w:val="0"/>
          <w:numId w:val="2"/>
        </w:numPr>
        <w:jc w:val="both"/>
        <w:rPr>
          <w:rFonts w:ascii="Arial" w:hAnsi="Arial" w:cs="Arial"/>
        </w:rPr>
      </w:pPr>
      <w:r>
        <w:rPr>
          <w:rFonts w:ascii="Arial" w:hAnsi="Arial" w:cs="Arial"/>
        </w:rPr>
        <w:t>Disciplined</w:t>
      </w:r>
    </w:p>
    <w:p w14:paraId="41567030" w14:textId="77777777" w:rsidR="00581413" w:rsidRDefault="00581413" w:rsidP="00581413">
      <w:pPr>
        <w:jc w:val="both"/>
        <w:rPr>
          <w:rFonts w:ascii="Arial" w:hAnsi="Arial" w:cs="Arial"/>
        </w:rPr>
      </w:pPr>
    </w:p>
    <w:p w14:paraId="668042B3" w14:textId="69676A84" w:rsidR="00581413" w:rsidRPr="00011A82" w:rsidRDefault="00581413" w:rsidP="00581413">
      <w:pPr>
        <w:jc w:val="both"/>
        <w:rPr>
          <w:rFonts w:ascii="Arial" w:hAnsi="Arial" w:cs="Arial"/>
        </w:rPr>
      </w:pPr>
      <w:r>
        <w:rPr>
          <w:rFonts w:ascii="Arial" w:hAnsi="Arial" w:cs="Arial"/>
          <w:b/>
        </w:rPr>
        <w:t xml:space="preserve">[auth8] </w:t>
      </w:r>
      <w:r w:rsidRPr="007107FA">
        <w:rPr>
          <w:rFonts w:ascii="Arial" w:hAnsi="Arial" w:cs="Arial"/>
        </w:rPr>
        <w:t>Which quality do you think is more important for a child to have?</w:t>
      </w:r>
    </w:p>
    <w:p w14:paraId="618BADAF" w14:textId="77777777" w:rsidR="00581413" w:rsidRPr="00011A82" w:rsidRDefault="00581413" w:rsidP="00581413">
      <w:pPr>
        <w:jc w:val="both"/>
        <w:rPr>
          <w:rFonts w:ascii="Arial" w:hAnsi="Arial" w:cs="Arial"/>
        </w:rPr>
      </w:pPr>
    </w:p>
    <w:p w14:paraId="4692F88D" w14:textId="03C6C1BA" w:rsidR="00581413" w:rsidRDefault="00581413" w:rsidP="00581413">
      <w:pPr>
        <w:pStyle w:val="ListParagraph"/>
        <w:numPr>
          <w:ilvl w:val="0"/>
          <w:numId w:val="2"/>
        </w:numPr>
        <w:jc w:val="both"/>
        <w:rPr>
          <w:rFonts w:ascii="Arial" w:hAnsi="Arial" w:cs="Arial"/>
        </w:rPr>
      </w:pPr>
      <w:r>
        <w:rPr>
          <w:rFonts w:ascii="Arial" w:hAnsi="Arial" w:cs="Arial"/>
        </w:rPr>
        <w:t>Creative</w:t>
      </w:r>
    </w:p>
    <w:p w14:paraId="0F561B3B" w14:textId="3076560D" w:rsidR="00581413" w:rsidRDefault="00581413" w:rsidP="00581413">
      <w:pPr>
        <w:pStyle w:val="ListParagraph"/>
        <w:numPr>
          <w:ilvl w:val="0"/>
          <w:numId w:val="2"/>
        </w:numPr>
        <w:jc w:val="both"/>
        <w:rPr>
          <w:rFonts w:ascii="Arial" w:hAnsi="Arial" w:cs="Arial"/>
        </w:rPr>
      </w:pPr>
      <w:r>
        <w:rPr>
          <w:rFonts w:ascii="Arial" w:hAnsi="Arial" w:cs="Arial"/>
        </w:rPr>
        <w:t>Hard-working</w:t>
      </w:r>
    </w:p>
    <w:p w14:paraId="4D198140" w14:textId="77777777" w:rsidR="00581413" w:rsidRPr="00581413" w:rsidRDefault="00581413" w:rsidP="00581413">
      <w:pPr>
        <w:jc w:val="both"/>
        <w:rPr>
          <w:rFonts w:ascii="Arial" w:hAnsi="Arial" w:cs="Arial"/>
        </w:rPr>
      </w:pPr>
    </w:p>
    <w:p w14:paraId="15556FD8" w14:textId="019D377E" w:rsidR="00581413" w:rsidRPr="00011A82" w:rsidRDefault="00581413" w:rsidP="00581413">
      <w:pPr>
        <w:jc w:val="both"/>
        <w:rPr>
          <w:rFonts w:ascii="Arial" w:hAnsi="Arial" w:cs="Arial"/>
        </w:rPr>
      </w:pPr>
      <w:r>
        <w:rPr>
          <w:rFonts w:ascii="Arial" w:hAnsi="Arial" w:cs="Arial"/>
          <w:b/>
        </w:rPr>
        <w:t xml:space="preserve">[auth9] </w:t>
      </w:r>
      <w:r w:rsidRPr="007107FA">
        <w:rPr>
          <w:rFonts w:ascii="Arial" w:hAnsi="Arial" w:cs="Arial"/>
        </w:rPr>
        <w:t>Which quality do you think is more important for a child to have?</w:t>
      </w:r>
    </w:p>
    <w:p w14:paraId="09B07129" w14:textId="77777777" w:rsidR="00581413" w:rsidRPr="00011A82" w:rsidRDefault="00581413" w:rsidP="00581413">
      <w:pPr>
        <w:jc w:val="both"/>
        <w:rPr>
          <w:rFonts w:ascii="Arial" w:hAnsi="Arial" w:cs="Arial"/>
        </w:rPr>
      </w:pPr>
    </w:p>
    <w:p w14:paraId="50F1F481" w14:textId="064B26D2" w:rsidR="00581413" w:rsidRDefault="00581413" w:rsidP="00581413">
      <w:pPr>
        <w:pStyle w:val="ListParagraph"/>
        <w:numPr>
          <w:ilvl w:val="0"/>
          <w:numId w:val="2"/>
        </w:numPr>
        <w:jc w:val="both"/>
        <w:rPr>
          <w:rFonts w:ascii="Arial" w:hAnsi="Arial" w:cs="Arial"/>
        </w:rPr>
      </w:pPr>
      <w:r>
        <w:rPr>
          <w:rFonts w:ascii="Arial" w:hAnsi="Arial" w:cs="Arial"/>
        </w:rPr>
        <w:t>Tough</w:t>
      </w:r>
    </w:p>
    <w:p w14:paraId="6D3DE50F" w14:textId="50152563" w:rsidR="00581413" w:rsidRDefault="00581413" w:rsidP="00581413">
      <w:pPr>
        <w:pStyle w:val="ListParagraph"/>
        <w:numPr>
          <w:ilvl w:val="0"/>
          <w:numId w:val="2"/>
        </w:numPr>
        <w:jc w:val="both"/>
        <w:rPr>
          <w:ins w:id="12" w:author="Microsoft Office User" w:date="2018-04-30T12:50:00Z"/>
          <w:rFonts w:ascii="Arial" w:hAnsi="Arial" w:cs="Arial"/>
        </w:rPr>
      </w:pPr>
      <w:r>
        <w:rPr>
          <w:rFonts w:ascii="Arial" w:hAnsi="Arial" w:cs="Arial"/>
        </w:rPr>
        <w:t>Kind</w:t>
      </w:r>
    </w:p>
    <w:p w14:paraId="3D23C68B" w14:textId="77777777" w:rsidR="00F8597C" w:rsidRDefault="00F8597C" w:rsidP="00F8597C">
      <w:pPr>
        <w:jc w:val="both"/>
        <w:rPr>
          <w:ins w:id="13" w:author="Microsoft Office User" w:date="2018-04-30T12:50:00Z"/>
          <w:rFonts w:ascii="Arial" w:hAnsi="Arial" w:cs="Arial"/>
        </w:rPr>
      </w:pPr>
    </w:p>
    <w:p w14:paraId="7B2467E9" w14:textId="59261920" w:rsidR="00F8597C" w:rsidRDefault="00F8597C" w:rsidP="00F8597C">
      <w:pPr>
        <w:jc w:val="both"/>
        <w:rPr>
          <w:ins w:id="14" w:author="Microsoft Office User" w:date="2018-04-30T12:50:00Z"/>
          <w:rFonts w:ascii="Arial" w:hAnsi="Arial" w:cs="Arial"/>
        </w:rPr>
      </w:pPr>
      <w:ins w:id="15" w:author="Microsoft Office User" w:date="2018-04-30T12:50:00Z">
        <w:r w:rsidRPr="00F8597C">
          <w:rPr>
            <w:rFonts w:ascii="Arial" w:hAnsi="Arial" w:cs="Arial"/>
            <w:b/>
          </w:rPr>
          <w:t xml:space="preserve">[auth10] </w:t>
        </w:r>
        <w:r>
          <w:rPr>
            <w:rFonts w:ascii="Arial" w:hAnsi="Arial" w:cs="Arial"/>
          </w:rPr>
          <w:t xml:space="preserve">Which quality do you think is more important for a child to have? </w:t>
        </w:r>
      </w:ins>
    </w:p>
    <w:p w14:paraId="259EBF69" w14:textId="77777777" w:rsidR="00F8597C" w:rsidRDefault="00F8597C" w:rsidP="00F8597C">
      <w:pPr>
        <w:jc w:val="both"/>
        <w:rPr>
          <w:ins w:id="16" w:author="Microsoft Office User" w:date="2018-04-30T12:50:00Z"/>
          <w:rFonts w:ascii="Arial" w:hAnsi="Arial" w:cs="Arial"/>
        </w:rPr>
      </w:pPr>
    </w:p>
    <w:p w14:paraId="5621F05E" w14:textId="58BB27C0" w:rsidR="00F8597C" w:rsidRDefault="00F8597C" w:rsidP="00F8597C">
      <w:pPr>
        <w:pStyle w:val="ListParagraph"/>
        <w:numPr>
          <w:ilvl w:val="0"/>
          <w:numId w:val="16"/>
        </w:numPr>
        <w:jc w:val="both"/>
        <w:rPr>
          <w:ins w:id="17" w:author="Microsoft Office User" w:date="2018-04-30T12:50:00Z"/>
          <w:rFonts w:ascii="Arial" w:hAnsi="Arial" w:cs="Arial"/>
        </w:rPr>
      </w:pPr>
      <w:ins w:id="18" w:author="Microsoft Office User" w:date="2018-04-30T12:50:00Z">
        <w:r>
          <w:rPr>
            <w:rFonts w:ascii="Arial" w:hAnsi="Arial" w:cs="Arial"/>
          </w:rPr>
          <w:t>Forceful</w:t>
        </w:r>
      </w:ins>
    </w:p>
    <w:p w14:paraId="6397FC69" w14:textId="1EF0E843" w:rsidR="00F8597C" w:rsidRPr="00F8597C" w:rsidRDefault="00F8597C" w:rsidP="00F8597C">
      <w:pPr>
        <w:pStyle w:val="ListParagraph"/>
        <w:numPr>
          <w:ilvl w:val="0"/>
          <w:numId w:val="16"/>
        </w:numPr>
        <w:jc w:val="both"/>
        <w:rPr>
          <w:rFonts w:ascii="Arial" w:hAnsi="Arial" w:cs="Arial"/>
        </w:rPr>
      </w:pPr>
      <w:ins w:id="19" w:author="Microsoft Office User" w:date="2018-04-30T12:50:00Z">
        <w:r>
          <w:rPr>
            <w:rFonts w:ascii="Arial" w:hAnsi="Arial" w:cs="Arial"/>
          </w:rPr>
          <w:t>Empathetic</w:t>
        </w:r>
      </w:ins>
    </w:p>
    <w:p w14:paraId="437C03D0" w14:textId="77777777" w:rsidR="00581413" w:rsidRDefault="00581413" w:rsidP="00581413">
      <w:pPr>
        <w:jc w:val="both"/>
        <w:rPr>
          <w:rFonts w:ascii="Arial" w:hAnsi="Arial" w:cs="Arial"/>
        </w:rPr>
      </w:pPr>
    </w:p>
    <w:p w14:paraId="33C245F2" w14:textId="77777777" w:rsidR="00DE13FD" w:rsidRPr="00011A82" w:rsidRDefault="00DE13FD" w:rsidP="00DE13FD">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60B7C295" w14:textId="77777777" w:rsidR="00581413" w:rsidRPr="00011A82" w:rsidRDefault="00581413" w:rsidP="00581413">
      <w:pPr>
        <w:jc w:val="both"/>
        <w:rPr>
          <w:rFonts w:ascii="Arial" w:eastAsia="Times New Roman" w:hAnsi="Arial" w:cs="Arial"/>
          <w:lang w:eastAsia="ja-JP" w:bidi="en-US"/>
        </w:rPr>
      </w:pPr>
    </w:p>
    <w:p w14:paraId="04B0BB87"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198947E0" w14:textId="77777777" w:rsidR="00581413" w:rsidRDefault="00581413" w:rsidP="00581413">
      <w:pPr>
        <w:pStyle w:val="Memotext"/>
        <w:tabs>
          <w:tab w:val="left" w:pos="1440"/>
        </w:tabs>
        <w:jc w:val="both"/>
        <w:rPr>
          <w:rFonts w:ascii="Arial" w:hAnsi="Arial" w:cs="Arial"/>
          <w:szCs w:val="24"/>
        </w:rPr>
      </w:pPr>
    </w:p>
    <w:p w14:paraId="42970E47" w14:textId="76C2578B" w:rsidR="00581413" w:rsidRDefault="00231940" w:rsidP="00581413">
      <w:pPr>
        <w:pStyle w:val="Memotext"/>
        <w:tabs>
          <w:tab w:val="left" w:pos="1440"/>
        </w:tabs>
        <w:jc w:val="both"/>
        <w:rPr>
          <w:rFonts w:ascii="Arial" w:hAnsi="Arial" w:cs="Arial"/>
          <w:szCs w:val="24"/>
        </w:rPr>
      </w:pPr>
      <w:r>
        <w:rPr>
          <w:rFonts w:ascii="Arial" w:hAnsi="Arial" w:cs="Arial"/>
          <w:szCs w:val="24"/>
        </w:rPr>
        <w:t>Switching subjects</w:t>
      </w:r>
      <w:r w:rsidR="00581413">
        <w:rPr>
          <w:rFonts w:ascii="Arial" w:hAnsi="Arial" w:cs="Arial"/>
          <w:szCs w:val="24"/>
        </w:rPr>
        <w:t>…</w:t>
      </w:r>
    </w:p>
    <w:p w14:paraId="051DCB7A" w14:textId="77777777" w:rsidR="00581413" w:rsidRDefault="00581413" w:rsidP="00581413">
      <w:pPr>
        <w:pStyle w:val="Memotext"/>
        <w:tabs>
          <w:tab w:val="left" w:pos="1440"/>
        </w:tabs>
        <w:jc w:val="both"/>
        <w:rPr>
          <w:rFonts w:ascii="Arial" w:hAnsi="Arial" w:cs="Arial"/>
          <w:szCs w:val="24"/>
        </w:rPr>
      </w:pPr>
    </w:p>
    <w:p w14:paraId="71EB4792" w14:textId="77777777" w:rsidR="00581413" w:rsidRDefault="00581413" w:rsidP="00581413">
      <w:pPr>
        <w:pStyle w:val="Memotext"/>
        <w:tabs>
          <w:tab w:val="left" w:pos="1440"/>
        </w:tabs>
        <w:jc w:val="both"/>
        <w:rPr>
          <w:rFonts w:ascii="Arial" w:hAnsi="Arial" w:cs="Arial"/>
          <w:szCs w:val="24"/>
        </w:rPr>
      </w:pPr>
      <w:r w:rsidRPr="002C6253">
        <w:rPr>
          <w:rFonts w:ascii="Arial" w:hAnsi="Arial" w:cs="Arial"/>
          <w:b/>
          <w:szCs w:val="24"/>
        </w:rPr>
        <w:t>[polinterest]</w:t>
      </w:r>
      <w:r>
        <w:rPr>
          <w:rFonts w:ascii="Arial" w:hAnsi="Arial" w:cs="Arial"/>
          <w:szCs w:val="24"/>
        </w:rPr>
        <w:t xml:space="preserve"> How often would you say you pay attention to politics and elections?</w:t>
      </w:r>
    </w:p>
    <w:p w14:paraId="6A25AD70" w14:textId="77777777" w:rsidR="00581413" w:rsidRDefault="00581413" w:rsidP="00581413">
      <w:pPr>
        <w:pStyle w:val="Memotext"/>
        <w:tabs>
          <w:tab w:val="left" w:pos="1440"/>
        </w:tabs>
        <w:jc w:val="both"/>
        <w:rPr>
          <w:rFonts w:ascii="Arial" w:hAnsi="Arial" w:cs="Arial"/>
          <w:szCs w:val="24"/>
        </w:rPr>
      </w:pPr>
    </w:p>
    <w:p w14:paraId="427B9633"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Always</w:t>
      </w:r>
    </w:p>
    <w:p w14:paraId="1A3E0DAD"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Most of the time</w:t>
      </w:r>
    </w:p>
    <w:p w14:paraId="599F75F2"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About half the time</w:t>
      </w:r>
    </w:p>
    <w:p w14:paraId="557CA56C"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Some of the time</w:t>
      </w:r>
    </w:p>
    <w:p w14:paraId="29E2F847"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Never</w:t>
      </w:r>
    </w:p>
    <w:p w14:paraId="762CDF48" w14:textId="77777777" w:rsidR="004F34A6" w:rsidRDefault="004F34A6" w:rsidP="004F34A6">
      <w:pPr>
        <w:pStyle w:val="Memotext"/>
        <w:tabs>
          <w:tab w:val="left" w:pos="1440"/>
        </w:tabs>
        <w:jc w:val="both"/>
        <w:rPr>
          <w:rFonts w:ascii="Arial" w:hAnsi="Arial" w:cs="Arial"/>
          <w:szCs w:val="24"/>
        </w:rPr>
      </w:pPr>
    </w:p>
    <w:p w14:paraId="45A493A7" w14:textId="4B999B19" w:rsidR="004F34A6" w:rsidRPr="00011A82" w:rsidRDefault="00DE13FD" w:rsidP="004F34A6">
      <w:pPr>
        <w:jc w:val="both"/>
        <w:rPr>
          <w:rFonts w:ascii="Arial" w:eastAsia="Times New Roman" w:hAnsi="Arial" w:cs="Arial"/>
          <w:b/>
          <w:u w:val="single"/>
          <w:lang w:eastAsia="ja-JP" w:bidi="en-US"/>
        </w:rPr>
      </w:pPr>
      <w:r>
        <w:rPr>
          <w:rFonts w:ascii="Arial" w:eastAsia="Times New Roman" w:hAnsi="Arial" w:cs="Arial"/>
          <w:b/>
          <w:u w:val="single"/>
          <w:lang w:eastAsia="ja-JP" w:bidi="en-US"/>
        </w:rPr>
        <w:t xml:space="preserve">PAGE </w:t>
      </w:r>
      <w:ins w:id="20" w:author="Microsoft Office User" w:date="2018-04-30T10:32:00Z">
        <w:r w:rsidR="003B2679">
          <w:rPr>
            <w:rFonts w:ascii="Arial" w:eastAsia="Times New Roman" w:hAnsi="Arial" w:cs="Arial"/>
            <w:b/>
            <w:u w:val="single"/>
            <w:lang w:eastAsia="ja-JP" w:bidi="en-US"/>
          </w:rPr>
          <w:t>4</w:t>
        </w:r>
      </w:ins>
    </w:p>
    <w:p w14:paraId="55C13D8A" w14:textId="77777777" w:rsidR="004F34A6" w:rsidRPr="00011A82" w:rsidRDefault="004F34A6" w:rsidP="004F34A6">
      <w:pPr>
        <w:jc w:val="both"/>
        <w:rPr>
          <w:rFonts w:ascii="Arial" w:eastAsia="Times New Roman" w:hAnsi="Arial" w:cs="Arial"/>
          <w:lang w:eastAsia="ja-JP" w:bidi="en-US"/>
        </w:rPr>
      </w:pPr>
    </w:p>
    <w:p w14:paraId="7162C919" w14:textId="77777777" w:rsidR="004F34A6" w:rsidRDefault="004F34A6" w:rsidP="004F34A6">
      <w:pPr>
        <w:pStyle w:val="Memotext"/>
        <w:tabs>
          <w:tab w:val="left" w:pos="1440"/>
        </w:tabs>
        <w:jc w:val="both"/>
        <w:rPr>
          <w:rFonts w:ascii="Arial" w:hAnsi="Arial" w:cs="Arial"/>
          <w:szCs w:val="24"/>
        </w:rPr>
      </w:pPr>
      <w:r>
        <w:rPr>
          <w:rFonts w:ascii="Arial" w:hAnsi="Arial" w:cs="Arial"/>
          <w:szCs w:val="24"/>
        </w:rPr>
        <w:t>PRESENT TO ALL</w:t>
      </w:r>
    </w:p>
    <w:p w14:paraId="75C9A87C" w14:textId="77777777" w:rsidR="004F34A6" w:rsidRDefault="004F34A6" w:rsidP="004F34A6">
      <w:pPr>
        <w:pStyle w:val="Memotext"/>
        <w:tabs>
          <w:tab w:val="left" w:pos="1440"/>
        </w:tabs>
        <w:jc w:val="both"/>
        <w:rPr>
          <w:rFonts w:ascii="Arial" w:hAnsi="Arial" w:cs="Arial"/>
          <w:szCs w:val="24"/>
        </w:rPr>
      </w:pPr>
    </w:p>
    <w:p w14:paraId="5451862C" w14:textId="77777777" w:rsidR="004F34A6" w:rsidRDefault="004F34A6" w:rsidP="004F34A6">
      <w:pPr>
        <w:pStyle w:val="Memotext"/>
        <w:tabs>
          <w:tab w:val="left" w:pos="1440"/>
        </w:tabs>
        <w:jc w:val="both"/>
        <w:rPr>
          <w:rFonts w:ascii="Arial" w:hAnsi="Arial" w:cs="Arial"/>
          <w:szCs w:val="24"/>
        </w:rPr>
      </w:pPr>
      <w:r w:rsidRPr="00581413">
        <w:rPr>
          <w:rFonts w:ascii="Arial" w:hAnsi="Arial" w:cs="Arial"/>
          <w:b/>
          <w:szCs w:val="24"/>
        </w:rPr>
        <w:t>[</w:t>
      </w:r>
      <w:r>
        <w:rPr>
          <w:rFonts w:ascii="Arial" w:hAnsi="Arial" w:cs="Arial"/>
          <w:b/>
          <w:szCs w:val="24"/>
        </w:rPr>
        <w:t>trust_gov</w:t>
      </w:r>
      <w:r w:rsidRPr="00581413">
        <w:rPr>
          <w:rFonts w:ascii="Arial" w:hAnsi="Arial" w:cs="Arial"/>
          <w:b/>
          <w:szCs w:val="24"/>
        </w:rPr>
        <w:t>]</w:t>
      </w:r>
      <w:r>
        <w:rPr>
          <w:rFonts w:ascii="Arial" w:hAnsi="Arial" w:cs="Arial"/>
          <w:szCs w:val="24"/>
        </w:rPr>
        <w:t xml:space="preserve"> How much do you trust the government in Washington to do what’s right? </w:t>
      </w:r>
    </w:p>
    <w:p w14:paraId="569519D4" w14:textId="77777777" w:rsidR="004F34A6" w:rsidRDefault="004F34A6" w:rsidP="004F34A6">
      <w:pPr>
        <w:pStyle w:val="Memotext"/>
        <w:tabs>
          <w:tab w:val="left" w:pos="1440"/>
        </w:tabs>
        <w:jc w:val="both"/>
        <w:rPr>
          <w:rFonts w:ascii="Arial" w:hAnsi="Arial" w:cs="Arial"/>
          <w:szCs w:val="24"/>
        </w:rPr>
      </w:pPr>
    </w:p>
    <w:p w14:paraId="310CBDAC"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Almost always</w:t>
      </w:r>
    </w:p>
    <w:p w14:paraId="50D5394A"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Most of the time</w:t>
      </w:r>
    </w:p>
    <w:p w14:paraId="1F03A281"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 xml:space="preserve">Some of the time </w:t>
      </w:r>
    </w:p>
    <w:p w14:paraId="6FD5ACBC" w14:textId="3B71482B" w:rsidR="00DE13FD" w:rsidRDefault="004F34A6" w:rsidP="00DE13FD">
      <w:pPr>
        <w:pStyle w:val="Memotext"/>
        <w:numPr>
          <w:ilvl w:val="0"/>
          <w:numId w:val="14"/>
        </w:numPr>
        <w:tabs>
          <w:tab w:val="left" w:pos="1440"/>
        </w:tabs>
        <w:jc w:val="both"/>
        <w:rPr>
          <w:ins w:id="21" w:author="Microsoft Office User" w:date="2018-04-30T10:33:00Z"/>
          <w:rFonts w:ascii="Arial" w:hAnsi="Arial" w:cs="Arial"/>
          <w:szCs w:val="24"/>
        </w:rPr>
      </w:pPr>
      <w:r>
        <w:rPr>
          <w:rFonts w:ascii="Arial" w:hAnsi="Arial" w:cs="Arial"/>
          <w:szCs w:val="24"/>
        </w:rPr>
        <w:t>Never</w:t>
      </w:r>
    </w:p>
    <w:p w14:paraId="1B48D14B" w14:textId="77777777" w:rsidR="003B2679" w:rsidRDefault="003B2679" w:rsidP="00F8597C">
      <w:pPr>
        <w:pStyle w:val="Memotext"/>
        <w:tabs>
          <w:tab w:val="left" w:pos="1440"/>
        </w:tabs>
        <w:jc w:val="both"/>
        <w:rPr>
          <w:ins w:id="22" w:author="Microsoft Office User" w:date="2018-04-30T10:33:00Z"/>
          <w:rFonts w:ascii="Arial" w:hAnsi="Arial" w:cs="Arial"/>
          <w:szCs w:val="24"/>
        </w:rPr>
      </w:pPr>
    </w:p>
    <w:p w14:paraId="5391FCE4" w14:textId="34BC6C91" w:rsidR="003B2679" w:rsidRPr="00F8597C" w:rsidRDefault="003B2679" w:rsidP="00F8597C">
      <w:pPr>
        <w:pStyle w:val="Memotext"/>
        <w:tabs>
          <w:tab w:val="left" w:pos="1440"/>
        </w:tabs>
        <w:jc w:val="both"/>
        <w:rPr>
          <w:ins w:id="23" w:author="Microsoft Office User" w:date="2018-04-30T10:32:00Z"/>
          <w:rFonts w:ascii="Arial" w:hAnsi="Arial" w:cs="Arial"/>
          <w:b/>
          <w:szCs w:val="24"/>
          <w:u w:val="single"/>
        </w:rPr>
      </w:pPr>
      <w:ins w:id="24" w:author="Microsoft Office User" w:date="2018-04-30T10:33:00Z">
        <w:r w:rsidRPr="00F8597C">
          <w:rPr>
            <w:rFonts w:ascii="Arial" w:hAnsi="Arial" w:cs="Arial"/>
            <w:b/>
            <w:szCs w:val="24"/>
            <w:u w:val="single"/>
          </w:rPr>
          <w:t>PAGE 5</w:t>
        </w:r>
      </w:ins>
    </w:p>
    <w:p w14:paraId="5952A856" w14:textId="77777777" w:rsidR="003B2679" w:rsidRDefault="003B2679" w:rsidP="00F8597C">
      <w:pPr>
        <w:pStyle w:val="Memotext"/>
        <w:tabs>
          <w:tab w:val="left" w:pos="1440"/>
        </w:tabs>
        <w:jc w:val="both"/>
        <w:rPr>
          <w:ins w:id="25" w:author="Microsoft Office User" w:date="2018-04-30T10:32:00Z"/>
          <w:rFonts w:ascii="Arial" w:hAnsi="Arial" w:cs="Arial"/>
          <w:szCs w:val="24"/>
        </w:rPr>
      </w:pPr>
    </w:p>
    <w:p w14:paraId="5B1100C0" w14:textId="77777777" w:rsidR="003B2679" w:rsidRDefault="003B2679" w:rsidP="003B2679">
      <w:pPr>
        <w:jc w:val="both"/>
        <w:rPr>
          <w:rFonts w:ascii="Arial" w:hAnsi="Arial" w:cs="Arial"/>
        </w:rPr>
      </w:pPr>
      <w:r>
        <w:rPr>
          <w:rFonts w:ascii="Arial" w:hAnsi="Arial" w:cs="Arial"/>
        </w:rPr>
        <w:t>PRESENT TO ALL</w:t>
      </w:r>
    </w:p>
    <w:p w14:paraId="3656A5E2" w14:textId="77777777" w:rsidR="003B2679" w:rsidRDefault="003B2679" w:rsidP="003B2679">
      <w:pPr>
        <w:jc w:val="both"/>
        <w:rPr>
          <w:rFonts w:ascii="Arial" w:hAnsi="Arial" w:cs="Arial"/>
        </w:rPr>
      </w:pPr>
    </w:p>
    <w:p w14:paraId="3526AAAA" w14:textId="77777777" w:rsidR="003B2679" w:rsidRDefault="003B2679" w:rsidP="003B2679">
      <w:pPr>
        <w:jc w:val="both"/>
        <w:rPr>
          <w:rFonts w:ascii="Arial" w:hAnsi="Arial" w:cs="Arial"/>
        </w:rPr>
      </w:pPr>
      <w:r>
        <w:rPr>
          <w:rFonts w:ascii="Arial" w:hAnsi="Arial" w:cs="Arial"/>
        </w:rPr>
        <w:t>On to another topic…</w:t>
      </w:r>
    </w:p>
    <w:p w14:paraId="276E1440" w14:textId="77777777" w:rsidR="003B2679" w:rsidRDefault="003B2679" w:rsidP="003B2679">
      <w:pPr>
        <w:jc w:val="both"/>
        <w:rPr>
          <w:rFonts w:ascii="Arial" w:hAnsi="Arial" w:cs="Arial"/>
        </w:rPr>
      </w:pPr>
    </w:p>
    <w:p w14:paraId="450BA295" w14:textId="77777777" w:rsidR="003B2679" w:rsidRDefault="003B2679" w:rsidP="003B2679">
      <w:pPr>
        <w:pStyle w:val="Memotext"/>
        <w:tabs>
          <w:tab w:val="left" w:pos="1440"/>
        </w:tabs>
        <w:jc w:val="both"/>
        <w:rPr>
          <w:rFonts w:ascii="Arial" w:hAnsi="Arial" w:cs="Arial"/>
          <w:szCs w:val="24"/>
        </w:rPr>
      </w:pPr>
      <w:r w:rsidRPr="00581413">
        <w:rPr>
          <w:rFonts w:ascii="Arial" w:hAnsi="Arial" w:cs="Arial"/>
          <w:b/>
          <w:szCs w:val="24"/>
        </w:rPr>
        <w:t>[threat]</w:t>
      </w:r>
      <w:r>
        <w:rPr>
          <w:rFonts w:ascii="Arial" w:hAnsi="Arial" w:cs="Arial"/>
          <w:szCs w:val="24"/>
        </w:rPr>
        <w:t xml:space="preserve"> Which of the following statements most accurately describes how you feel about society today?  [RANDOMIZE ORDER OF RESPONSE OPTIONS]</w:t>
      </w:r>
    </w:p>
    <w:p w14:paraId="6A6904F8" w14:textId="77777777" w:rsidR="003B2679" w:rsidRDefault="003B2679" w:rsidP="003B2679">
      <w:pPr>
        <w:pStyle w:val="Memotext"/>
        <w:tabs>
          <w:tab w:val="left" w:pos="1440"/>
        </w:tabs>
        <w:jc w:val="both"/>
        <w:rPr>
          <w:rFonts w:ascii="Arial" w:hAnsi="Arial" w:cs="Arial"/>
          <w:szCs w:val="24"/>
        </w:rPr>
      </w:pPr>
    </w:p>
    <w:p w14:paraId="59F08BF0" w14:textId="77777777" w:rsidR="003B2679" w:rsidRDefault="003B2679" w:rsidP="003B2679">
      <w:pPr>
        <w:pStyle w:val="Memotext"/>
        <w:numPr>
          <w:ilvl w:val="0"/>
          <w:numId w:val="13"/>
        </w:numPr>
        <w:tabs>
          <w:tab w:val="left" w:pos="1440"/>
        </w:tabs>
        <w:jc w:val="both"/>
        <w:rPr>
          <w:rFonts w:ascii="Arial" w:hAnsi="Arial" w:cs="Arial"/>
          <w:szCs w:val="24"/>
        </w:rPr>
      </w:pPr>
      <w:r>
        <w:rPr>
          <w:rFonts w:ascii="Arial" w:hAnsi="Arial" w:cs="Arial"/>
          <w:szCs w:val="24"/>
        </w:rPr>
        <w:t>Our lives are threatened by terrorists, criminals, and immigrants, and our priority should be to protect ourselves</w:t>
      </w:r>
    </w:p>
    <w:p w14:paraId="7C355AF6" w14:textId="77777777" w:rsidR="003B2679" w:rsidRDefault="003B2679" w:rsidP="003B2679">
      <w:pPr>
        <w:pStyle w:val="Memotext"/>
        <w:numPr>
          <w:ilvl w:val="0"/>
          <w:numId w:val="13"/>
        </w:numPr>
        <w:tabs>
          <w:tab w:val="left" w:pos="1440"/>
        </w:tabs>
        <w:jc w:val="both"/>
        <w:rPr>
          <w:rFonts w:ascii="Arial" w:hAnsi="Arial" w:cs="Arial"/>
          <w:szCs w:val="24"/>
        </w:rPr>
      </w:pPr>
      <w:r>
        <w:rPr>
          <w:rFonts w:ascii="Arial" w:hAnsi="Arial" w:cs="Arial"/>
          <w:szCs w:val="24"/>
        </w:rPr>
        <w:t>It’s a big, beautiful world, mostly full of good people, and we must find a way to embrace each other and not allow ourselves to become isolated</w:t>
      </w:r>
    </w:p>
    <w:p w14:paraId="25EF9B56" w14:textId="77777777" w:rsidR="003B2679" w:rsidRDefault="003B2679" w:rsidP="003B2679">
      <w:pPr>
        <w:pStyle w:val="Memotext"/>
        <w:tabs>
          <w:tab w:val="left" w:pos="1440"/>
        </w:tabs>
        <w:jc w:val="both"/>
        <w:rPr>
          <w:rFonts w:ascii="Arial" w:hAnsi="Arial" w:cs="Arial"/>
          <w:szCs w:val="24"/>
        </w:rPr>
      </w:pPr>
    </w:p>
    <w:p w14:paraId="7426F167" w14:textId="30F2542D" w:rsidR="003B2679" w:rsidRPr="00DE13FD" w:rsidRDefault="003B2679" w:rsidP="003B2679">
      <w:pPr>
        <w:pStyle w:val="Memotext"/>
        <w:tabs>
          <w:tab w:val="left" w:pos="1440"/>
        </w:tabs>
        <w:jc w:val="both"/>
        <w:rPr>
          <w:rFonts w:ascii="Arial" w:hAnsi="Arial" w:cs="Arial"/>
          <w:b/>
          <w:szCs w:val="24"/>
          <w:u w:val="single"/>
        </w:rPr>
      </w:pPr>
      <w:r w:rsidRPr="00DE13FD">
        <w:rPr>
          <w:rFonts w:ascii="Arial" w:hAnsi="Arial" w:cs="Arial"/>
          <w:b/>
          <w:szCs w:val="24"/>
          <w:u w:val="single"/>
        </w:rPr>
        <w:t xml:space="preserve">PAGE </w:t>
      </w:r>
      <w:ins w:id="26" w:author="Microsoft Office User" w:date="2018-04-30T10:33:00Z">
        <w:r>
          <w:rPr>
            <w:rFonts w:ascii="Arial" w:hAnsi="Arial" w:cs="Arial"/>
            <w:b/>
            <w:szCs w:val="24"/>
            <w:u w:val="single"/>
          </w:rPr>
          <w:t>6</w:t>
        </w:r>
      </w:ins>
    </w:p>
    <w:p w14:paraId="15080158" w14:textId="77777777" w:rsidR="003B2679" w:rsidRDefault="003B2679" w:rsidP="003B2679">
      <w:pPr>
        <w:pStyle w:val="Memotext"/>
        <w:tabs>
          <w:tab w:val="left" w:pos="1440"/>
        </w:tabs>
        <w:jc w:val="both"/>
        <w:rPr>
          <w:rFonts w:ascii="Arial" w:hAnsi="Arial" w:cs="Arial"/>
          <w:szCs w:val="24"/>
        </w:rPr>
      </w:pPr>
    </w:p>
    <w:p w14:paraId="6F28496F" w14:textId="77777777" w:rsidR="003B2679" w:rsidRDefault="003B2679" w:rsidP="003B2679">
      <w:pPr>
        <w:pStyle w:val="Memotext"/>
        <w:tabs>
          <w:tab w:val="left" w:pos="1440"/>
        </w:tabs>
        <w:jc w:val="both"/>
        <w:rPr>
          <w:rFonts w:ascii="Arial" w:hAnsi="Arial" w:cs="Arial"/>
          <w:szCs w:val="24"/>
        </w:rPr>
      </w:pPr>
      <w:r>
        <w:rPr>
          <w:rFonts w:ascii="Arial" w:hAnsi="Arial" w:cs="Arial"/>
          <w:szCs w:val="24"/>
        </w:rPr>
        <w:t>PRESENT TO ALL</w:t>
      </w:r>
    </w:p>
    <w:p w14:paraId="77961790" w14:textId="77777777" w:rsidR="003B2679" w:rsidRDefault="003B2679" w:rsidP="003B2679">
      <w:pPr>
        <w:pStyle w:val="Memotext"/>
        <w:tabs>
          <w:tab w:val="left" w:pos="1440"/>
        </w:tabs>
        <w:jc w:val="both"/>
        <w:rPr>
          <w:rFonts w:ascii="Arial" w:hAnsi="Arial" w:cs="Arial"/>
          <w:szCs w:val="24"/>
        </w:rPr>
      </w:pPr>
    </w:p>
    <w:p w14:paraId="5412F369" w14:textId="77777777" w:rsidR="003B2679" w:rsidRDefault="003B2679" w:rsidP="003B2679">
      <w:pPr>
        <w:pStyle w:val="Memotext"/>
        <w:tabs>
          <w:tab w:val="left" w:pos="1440"/>
        </w:tabs>
        <w:jc w:val="both"/>
        <w:rPr>
          <w:rFonts w:ascii="Arial" w:hAnsi="Arial" w:cs="Arial"/>
          <w:szCs w:val="24"/>
        </w:rPr>
      </w:pPr>
      <w:r w:rsidRPr="00756119">
        <w:rPr>
          <w:rFonts w:ascii="Arial" w:hAnsi="Arial" w:cs="Arial"/>
          <w:b/>
          <w:szCs w:val="24"/>
        </w:rPr>
        <w:t>[attack]</w:t>
      </w:r>
      <w:r>
        <w:rPr>
          <w:rFonts w:ascii="Arial" w:hAnsi="Arial" w:cs="Arial"/>
          <w:szCs w:val="24"/>
        </w:rPr>
        <w:t xml:space="preserve"> How worried are you that you or someone in your family will become a victim of a terrorist attack?</w:t>
      </w:r>
    </w:p>
    <w:p w14:paraId="7610E5F9" w14:textId="77777777" w:rsidR="003B2679" w:rsidRDefault="003B2679" w:rsidP="003B2679">
      <w:pPr>
        <w:pStyle w:val="Memotext"/>
        <w:tabs>
          <w:tab w:val="left" w:pos="1440"/>
        </w:tabs>
        <w:jc w:val="both"/>
        <w:rPr>
          <w:rFonts w:ascii="Arial" w:hAnsi="Arial" w:cs="Arial"/>
          <w:szCs w:val="24"/>
        </w:rPr>
      </w:pPr>
    </w:p>
    <w:p w14:paraId="015371B4" w14:textId="77777777" w:rsidR="003B2679" w:rsidRDefault="003B2679" w:rsidP="003B2679">
      <w:pPr>
        <w:pStyle w:val="Memotext"/>
        <w:numPr>
          <w:ilvl w:val="0"/>
          <w:numId w:val="15"/>
        </w:numPr>
        <w:tabs>
          <w:tab w:val="left" w:pos="1440"/>
        </w:tabs>
        <w:jc w:val="both"/>
        <w:rPr>
          <w:rFonts w:ascii="Arial" w:hAnsi="Arial" w:cs="Arial"/>
          <w:szCs w:val="24"/>
        </w:rPr>
      </w:pPr>
      <w:r>
        <w:rPr>
          <w:rFonts w:ascii="Arial" w:hAnsi="Arial" w:cs="Arial"/>
          <w:szCs w:val="24"/>
        </w:rPr>
        <w:t>Very worried</w:t>
      </w:r>
    </w:p>
    <w:p w14:paraId="793DBDC2" w14:textId="77777777" w:rsidR="003B2679" w:rsidRDefault="003B2679" w:rsidP="003B2679">
      <w:pPr>
        <w:pStyle w:val="Memotext"/>
        <w:numPr>
          <w:ilvl w:val="0"/>
          <w:numId w:val="15"/>
        </w:numPr>
        <w:tabs>
          <w:tab w:val="left" w:pos="1440"/>
        </w:tabs>
        <w:jc w:val="both"/>
        <w:rPr>
          <w:rFonts w:ascii="Arial" w:hAnsi="Arial" w:cs="Arial"/>
          <w:szCs w:val="24"/>
        </w:rPr>
      </w:pPr>
      <w:r>
        <w:rPr>
          <w:rFonts w:ascii="Arial" w:hAnsi="Arial" w:cs="Arial"/>
          <w:szCs w:val="24"/>
        </w:rPr>
        <w:t>Somewhat worried</w:t>
      </w:r>
    </w:p>
    <w:p w14:paraId="50A5C499" w14:textId="77777777" w:rsidR="003B2679" w:rsidRDefault="003B2679" w:rsidP="003B2679">
      <w:pPr>
        <w:pStyle w:val="Memotext"/>
        <w:numPr>
          <w:ilvl w:val="0"/>
          <w:numId w:val="15"/>
        </w:numPr>
        <w:tabs>
          <w:tab w:val="left" w:pos="1440"/>
        </w:tabs>
        <w:jc w:val="both"/>
        <w:rPr>
          <w:rFonts w:ascii="Arial" w:hAnsi="Arial" w:cs="Arial"/>
          <w:szCs w:val="24"/>
        </w:rPr>
      </w:pPr>
      <w:r>
        <w:rPr>
          <w:rFonts w:ascii="Arial" w:hAnsi="Arial" w:cs="Arial"/>
          <w:szCs w:val="24"/>
        </w:rPr>
        <w:t>Not too worried</w:t>
      </w:r>
    </w:p>
    <w:p w14:paraId="0273F009" w14:textId="77777777" w:rsidR="003B2679" w:rsidRDefault="003B2679" w:rsidP="003B2679">
      <w:pPr>
        <w:pStyle w:val="Memotext"/>
        <w:numPr>
          <w:ilvl w:val="0"/>
          <w:numId w:val="15"/>
        </w:numPr>
        <w:tabs>
          <w:tab w:val="left" w:pos="1440"/>
        </w:tabs>
        <w:jc w:val="both"/>
        <w:rPr>
          <w:rFonts w:ascii="Arial" w:hAnsi="Arial" w:cs="Arial"/>
          <w:szCs w:val="24"/>
        </w:rPr>
      </w:pPr>
      <w:r>
        <w:rPr>
          <w:rFonts w:ascii="Arial" w:hAnsi="Arial" w:cs="Arial"/>
          <w:szCs w:val="24"/>
        </w:rPr>
        <w:t xml:space="preserve">Not worried at all </w:t>
      </w:r>
    </w:p>
    <w:p w14:paraId="5310C718" w14:textId="77777777" w:rsidR="003B2679" w:rsidRDefault="003B2679" w:rsidP="00F8597C">
      <w:pPr>
        <w:pStyle w:val="Memotext"/>
        <w:tabs>
          <w:tab w:val="left" w:pos="1440"/>
        </w:tabs>
        <w:jc w:val="both"/>
        <w:rPr>
          <w:rFonts w:ascii="Arial" w:hAnsi="Arial" w:cs="Arial"/>
          <w:szCs w:val="24"/>
        </w:rPr>
      </w:pPr>
    </w:p>
    <w:p w14:paraId="03EA5EDC" w14:textId="77777777" w:rsidR="00DE13FD" w:rsidRDefault="00DE13FD" w:rsidP="00DE13FD">
      <w:pPr>
        <w:pStyle w:val="Memotext"/>
        <w:tabs>
          <w:tab w:val="left" w:pos="1440"/>
        </w:tabs>
        <w:jc w:val="both"/>
        <w:rPr>
          <w:rFonts w:ascii="Arial" w:hAnsi="Arial" w:cs="Arial"/>
          <w:szCs w:val="24"/>
        </w:rPr>
      </w:pPr>
    </w:p>
    <w:p w14:paraId="7D8D9296" w14:textId="44489E6B" w:rsidR="00DE13FD" w:rsidRPr="00B075F8" w:rsidRDefault="00DE13FD" w:rsidP="00DE13FD">
      <w:pPr>
        <w:keepLines/>
        <w:autoSpaceDE w:val="0"/>
        <w:autoSpaceDN w:val="0"/>
        <w:adjustRightInd w:val="0"/>
        <w:jc w:val="both"/>
        <w:rPr>
          <w:rFonts w:ascii="Arial" w:hAnsi="Arial" w:cs="Arial"/>
          <w:b/>
          <w:u w:val="single"/>
        </w:rPr>
      </w:pPr>
      <w:r>
        <w:rPr>
          <w:rFonts w:ascii="Arial" w:hAnsi="Arial" w:cs="Arial"/>
          <w:b/>
          <w:u w:val="single"/>
        </w:rPr>
        <w:t xml:space="preserve">PAGE </w:t>
      </w:r>
      <w:ins w:id="27" w:author="Microsoft Office User" w:date="2018-04-30T10:46:00Z">
        <w:r w:rsidR="00A16C8D">
          <w:rPr>
            <w:rFonts w:ascii="Arial" w:hAnsi="Arial" w:cs="Arial"/>
            <w:b/>
            <w:u w:val="single"/>
          </w:rPr>
          <w:t>7</w:t>
        </w:r>
      </w:ins>
    </w:p>
    <w:p w14:paraId="3B3D8525" w14:textId="77777777" w:rsidR="00DE13FD" w:rsidRDefault="00DE13FD" w:rsidP="00DE13FD">
      <w:pPr>
        <w:tabs>
          <w:tab w:val="left" w:pos="2140"/>
        </w:tabs>
        <w:jc w:val="both"/>
        <w:rPr>
          <w:rFonts w:ascii="Arial" w:eastAsia="Times New Roman" w:hAnsi="Arial" w:cs="Arial"/>
          <w:b/>
        </w:rPr>
      </w:pPr>
    </w:p>
    <w:p w14:paraId="4229B1A3" w14:textId="77777777" w:rsidR="00DE13FD" w:rsidRDefault="00DE13FD" w:rsidP="00DE13FD">
      <w:pPr>
        <w:tabs>
          <w:tab w:val="left" w:pos="2140"/>
        </w:tabs>
        <w:jc w:val="both"/>
        <w:rPr>
          <w:rFonts w:ascii="Arial" w:eastAsia="Times New Roman" w:hAnsi="Arial" w:cs="Arial"/>
        </w:rPr>
      </w:pPr>
      <w:r>
        <w:rPr>
          <w:rFonts w:ascii="Arial" w:eastAsia="Times New Roman" w:hAnsi="Arial" w:cs="Arial"/>
        </w:rPr>
        <w:t>PRESENT TO ALL</w:t>
      </w:r>
    </w:p>
    <w:p w14:paraId="29A2B158" w14:textId="77777777" w:rsidR="00DE13FD" w:rsidRDefault="00DE13FD" w:rsidP="00DE13FD">
      <w:pPr>
        <w:tabs>
          <w:tab w:val="left" w:pos="2140"/>
        </w:tabs>
        <w:jc w:val="both"/>
        <w:rPr>
          <w:rFonts w:ascii="Arial" w:eastAsia="Times New Roman" w:hAnsi="Arial" w:cs="Arial"/>
        </w:rPr>
      </w:pPr>
    </w:p>
    <w:p w14:paraId="46D22E2F" w14:textId="26320ACD" w:rsidR="00DE13FD" w:rsidRDefault="00DE13FD" w:rsidP="00DE13FD">
      <w:pPr>
        <w:pStyle w:val="Memotext"/>
        <w:tabs>
          <w:tab w:val="left" w:pos="1440"/>
        </w:tabs>
        <w:jc w:val="both"/>
        <w:rPr>
          <w:rFonts w:ascii="Arial" w:hAnsi="Arial" w:cs="Arial"/>
          <w:szCs w:val="24"/>
        </w:rPr>
      </w:pPr>
      <w:r>
        <w:rPr>
          <w:rFonts w:ascii="Arial" w:hAnsi="Arial" w:cs="Arial"/>
          <w:szCs w:val="24"/>
        </w:rPr>
        <w:t>We would</w:t>
      </w:r>
      <w:ins w:id="28" w:author="Microsoft Office User" w:date="2018-04-30T10:38:00Z">
        <w:r w:rsidR="003B2679">
          <w:rPr>
            <w:rFonts w:ascii="Arial" w:hAnsi="Arial" w:cs="Arial"/>
            <w:szCs w:val="24"/>
          </w:rPr>
          <w:t xml:space="preserve"> now</w:t>
        </w:r>
      </w:ins>
      <w:r>
        <w:rPr>
          <w:rFonts w:ascii="Arial" w:hAnsi="Arial" w:cs="Arial"/>
          <w:szCs w:val="24"/>
        </w:rPr>
        <w:t xml:space="preserve"> like to ask you a </w:t>
      </w:r>
      <w:del w:id="29" w:author="Microsoft Office User" w:date="2018-04-30T10:41:00Z">
        <w:r w:rsidDel="00A16C8D">
          <w:rPr>
            <w:rFonts w:ascii="Arial" w:hAnsi="Arial" w:cs="Arial"/>
            <w:szCs w:val="24"/>
          </w:rPr>
          <w:delText>set of factual</w:delText>
        </w:r>
      </w:del>
      <w:ins w:id="30" w:author="Microsoft Office User" w:date="2018-04-30T10:41:00Z">
        <w:r w:rsidR="00A16C8D">
          <w:rPr>
            <w:rFonts w:ascii="Arial" w:hAnsi="Arial" w:cs="Arial"/>
            <w:szCs w:val="24"/>
          </w:rPr>
          <w:t>few</w:t>
        </w:r>
      </w:ins>
      <w:r>
        <w:rPr>
          <w:rFonts w:ascii="Arial" w:hAnsi="Arial" w:cs="Arial"/>
          <w:szCs w:val="24"/>
        </w:rPr>
        <w:t xml:space="preserve"> questions about politics. As a reminder, some of these questions may be difficult.</w:t>
      </w:r>
      <w:ins w:id="31" w:author="Microsoft Office User" w:date="2018-04-30T10:41:00Z">
        <w:r w:rsidR="00A16C8D">
          <w:rPr>
            <w:rFonts w:ascii="Arial" w:hAnsi="Arial" w:cs="Arial"/>
            <w:szCs w:val="24"/>
          </w:rPr>
          <w:t xml:space="preserve"> We are just as interested in what people don’t know as in what they do know. </w:t>
        </w:r>
      </w:ins>
      <w:del w:id="32" w:author="Microsoft Office User" w:date="2018-04-30T10:41:00Z">
        <w:r w:rsidDel="00A16C8D">
          <w:rPr>
            <w:rFonts w:ascii="Arial" w:hAnsi="Arial" w:cs="Arial"/>
            <w:szCs w:val="24"/>
          </w:rPr>
          <w:delText xml:space="preserve"> You will not be judged by whether you answer correctly. </w:delText>
        </w:r>
      </w:del>
      <w:r>
        <w:rPr>
          <w:rFonts w:ascii="Arial" w:hAnsi="Arial" w:cs="Arial"/>
          <w:szCs w:val="24"/>
        </w:rPr>
        <w:t xml:space="preserve">If you come to one and don’t know the answer, just mark “can’t say” and move on to the next question. </w:t>
      </w:r>
    </w:p>
    <w:p w14:paraId="08429E70" w14:textId="77777777" w:rsidR="00DE13FD" w:rsidRDefault="00DE13FD" w:rsidP="00DE13FD">
      <w:pPr>
        <w:pStyle w:val="Memotext"/>
        <w:tabs>
          <w:tab w:val="left" w:pos="1440"/>
        </w:tabs>
        <w:jc w:val="both"/>
        <w:rPr>
          <w:rFonts w:ascii="Arial" w:hAnsi="Arial" w:cs="Arial"/>
          <w:szCs w:val="24"/>
        </w:rPr>
      </w:pPr>
    </w:p>
    <w:p w14:paraId="7EC4EE99"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lastRenderedPageBreak/>
        <w:t>ASK ALL RESPONDENTS</w:t>
      </w:r>
    </w:p>
    <w:p w14:paraId="64026176" w14:textId="77777777" w:rsidR="00DE13FD" w:rsidRDefault="00DE13FD" w:rsidP="00DE13FD">
      <w:pPr>
        <w:pStyle w:val="Memotext"/>
        <w:tabs>
          <w:tab w:val="left" w:pos="1440"/>
        </w:tabs>
        <w:jc w:val="both"/>
        <w:rPr>
          <w:rFonts w:ascii="Arial" w:hAnsi="Arial" w:cs="Arial"/>
          <w:szCs w:val="24"/>
        </w:rPr>
      </w:pPr>
    </w:p>
    <w:p w14:paraId="4A61CBB3" w14:textId="68D533EF" w:rsidR="00DE13FD" w:rsidRDefault="00DE13FD" w:rsidP="00DE13FD">
      <w:pPr>
        <w:pStyle w:val="Memotext"/>
        <w:tabs>
          <w:tab w:val="left" w:pos="1440"/>
        </w:tabs>
        <w:jc w:val="both"/>
        <w:rPr>
          <w:rFonts w:ascii="Arial" w:hAnsi="Arial" w:cs="Arial"/>
          <w:szCs w:val="24"/>
        </w:rPr>
      </w:pPr>
      <w:r w:rsidRPr="0068534D">
        <w:rPr>
          <w:rFonts w:ascii="Arial" w:hAnsi="Arial" w:cs="Arial"/>
          <w:b/>
          <w:szCs w:val="24"/>
        </w:rPr>
        <w:t xml:space="preserve">[know1] </w:t>
      </w:r>
      <w:r>
        <w:rPr>
          <w:rFonts w:ascii="Arial" w:hAnsi="Arial" w:cs="Arial"/>
          <w:szCs w:val="24"/>
        </w:rPr>
        <w:t xml:space="preserve">What job or political office does Paul Ryan </w:t>
      </w:r>
      <w:del w:id="33" w:author="Microsoft Office User" w:date="2018-04-30T10:41:00Z">
        <w:r w:rsidDel="00A16C8D">
          <w:rPr>
            <w:rFonts w:ascii="Arial" w:hAnsi="Arial" w:cs="Arial"/>
            <w:szCs w:val="24"/>
          </w:rPr>
          <w:delText xml:space="preserve">now </w:delText>
        </w:r>
      </w:del>
      <w:r>
        <w:rPr>
          <w:rFonts w:ascii="Arial" w:hAnsi="Arial" w:cs="Arial"/>
          <w:szCs w:val="24"/>
        </w:rPr>
        <w:t>hold?</w:t>
      </w:r>
    </w:p>
    <w:p w14:paraId="24D07815" w14:textId="77777777" w:rsidR="00DE13FD" w:rsidRDefault="00DE13FD" w:rsidP="00DE13FD">
      <w:pPr>
        <w:pStyle w:val="Memotext"/>
        <w:tabs>
          <w:tab w:val="left" w:pos="1440"/>
        </w:tabs>
        <w:jc w:val="both"/>
        <w:rPr>
          <w:rFonts w:ascii="Arial" w:hAnsi="Arial" w:cs="Arial"/>
          <w:szCs w:val="24"/>
        </w:rPr>
      </w:pPr>
    </w:p>
    <w:p w14:paraId="6C9B803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Chief Justice of the Supreme Court</w:t>
      </w:r>
    </w:p>
    <w:p w14:paraId="2493905C" w14:textId="77777777" w:rsidR="00DE13FD" w:rsidRPr="003A0AE5"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Prime Minister of Canada</w:t>
      </w:r>
    </w:p>
    <w:p w14:paraId="4C15D7F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Speaker of the House of Representatives</w:t>
      </w:r>
    </w:p>
    <w:p w14:paraId="7D0BD215"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U.S. Ambassador to the United Nations</w:t>
      </w:r>
    </w:p>
    <w:p w14:paraId="49877347"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Can’t say</w:t>
      </w:r>
    </w:p>
    <w:p w14:paraId="6C5E4A2D" w14:textId="77777777" w:rsidR="00DE13FD" w:rsidRPr="003A0AE5" w:rsidRDefault="00DE13FD" w:rsidP="00DE13FD">
      <w:pPr>
        <w:pStyle w:val="Memotext"/>
        <w:tabs>
          <w:tab w:val="left" w:pos="1440"/>
        </w:tabs>
        <w:jc w:val="both"/>
        <w:rPr>
          <w:rFonts w:ascii="Arial" w:hAnsi="Arial" w:cs="Arial"/>
          <w:szCs w:val="24"/>
        </w:rPr>
      </w:pPr>
    </w:p>
    <w:p w14:paraId="785082F3" w14:textId="56365361" w:rsidR="00DE13FD" w:rsidRDefault="00DE13FD" w:rsidP="00DE13FD">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Pr>
          <w:rFonts w:ascii="Arial" w:hAnsi="Arial" w:cs="Arial"/>
          <w:szCs w:val="24"/>
        </w:rPr>
        <w:t xml:space="preserve">What job or political office does Angela Merkel </w:t>
      </w:r>
      <w:del w:id="34" w:author="Microsoft Office User" w:date="2018-04-30T10:42:00Z">
        <w:r w:rsidDel="00A16C8D">
          <w:rPr>
            <w:rFonts w:ascii="Arial" w:hAnsi="Arial" w:cs="Arial"/>
            <w:szCs w:val="24"/>
          </w:rPr>
          <w:delText xml:space="preserve">now </w:delText>
        </w:r>
      </w:del>
      <w:r>
        <w:rPr>
          <w:rFonts w:ascii="Arial" w:hAnsi="Arial" w:cs="Arial"/>
          <w:szCs w:val="24"/>
        </w:rPr>
        <w:t>hold?</w:t>
      </w:r>
    </w:p>
    <w:p w14:paraId="43BCA5FA" w14:textId="77777777" w:rsidR="00DE13FD" w:rsidRDefault="00DE13FD" w:rsidP="00DE13FD">
      <w:pPr>
        <w:pStyle w:val="Memotext"/>
        <w:tabs>
          <w:tab w:val="left" w:pos="1440"/>
        </w:tabs>
        <w:jc w:val="both"/>
        <w:rPr>
          <w:rFonts w:ascii="Arial" w:hAnsi="Arial" w:cs="Arial"/>
          <w:szCs w:val="24"/>
        </w:rPr>
      </w:pPr>
    </w:p>
    <w:p w14:paraId="373851D8"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Chancellor of Germany</w:t>
      </w:r>
    </w:p>
    <w:p w14:paraId="06A8A62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the United Kingdom</w:t>
      </w:r>
    </w:p>
    <w:p w14:paraId="0EFA37F4"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Poland</w:t>
      </w:r>
    </w:p>
    <w:p w14:paraId="304137B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Majority Leader in the U.S. Senate</w:t>
      </w:r>
    </w:p>
    <w:p w14:paraId="5102A05F" w14:textId="77777777" w:rsidR="00DE13FD" w:rsidRPr="003A0AE5"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Can’t say</w:t>
      </w:r>
    </w:p>
    <w:p w14:paraId="6CCF4E40" w14:textId="77777777" w:rsidR="00DE13FD" w:rsidRPr="003A0AE5" w:rsidRDefault="00DE13FD" w:rsidP="00DE13FD">
      <w:pPr>
        <w:pStyle w:val="Memotext"/>
        <w:tabs>
          <w:tab w:val="left" w:pos="1440"/>
        </w:tabs>
        <w:jc w:val="both"/>
        <w:rPr>
          <w:rFonts w:ascii="Arial" w:hAnsi="Arial" w:cs="Arial"/>
          <w:szCs w:val="24"/>
        </w:rPr>
      </w:pPr>
    </w:p>
    <w:p w14:paraId="67F9E31C" w14:textId="40A83026" w:rsidR="00DE13FD" w:rsidRDefault="00DE13FD" w:rsidP="00DE13FD">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del w:id="35" w:author="Microsoft Office User" w:date="2018-04-30T10:42:00Z">
        <w:r w:rsidDel="00A16C8D">
          <w:rPr>
            <w:rFonts w:ascii="Arial" w:hAnsi="Arial" w:cs="Arial"/>
            <w:szCs w:val="24"/>
          </w:rPr>
          <w:delText>For how many years is a United States Senator elected –- that is, how</w:delText>
        </w:r>
      </w:del>
      <w:ins w:id="36" w:author="Microsoft Office User" w:date="2018-04-30T10:42:00Z">
        <w:r w:rsidR="00A16C8D">
          <w:rPr>
            <w:rFonts w:ascii="Arial" w:hAnsi="Arial" w:cs="Arial"/>
            <w:szCs w:val="24"/>
          </w:rPr>
          <w:t>How</w:t>
        </w:r>
      </w:ins>
      <w:r>
        <w:rPr>
          <w:rFonts w:ascii="Arial" w:hAnsi="Arial" w:cs="Arial"/>
          <w:szCs w:val="24"/>
        </w:rPr>
        <w:t xml:space="preserve"> many years are there in one full term of office for a U.S. Senator?</w:t>
      </w:r>
    </w:p>
    <w:p w14:paraId="788A9EBB" w14:textId="77777777" w:rsidR="00DE13FD" w:rsidRDefault="00DE13FD" w:rsidP="00DE13FD">
      <w:pPr>
        <w:pStyle w:val="Memotext"/>
        <w:tabs>
          <w:tab w:val="left" w:pos="1440"/>
        </w:tabs>
        <w:jc w:val="both"/>
        <w:rPr>
          <w:rFonts w:ascii="Arial" w:hAnsi="Arial" w:cs="Arial"/>
          <w:szCs w:val="24"/>
        </w:rPr>
      </w:pPr>
    </w:p>
    <w:p w14:paraId="78F86BE8"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2 years</w:t>
      </w:r>
    </w:p>
    <w:p w14:paraId="6D50ACC6"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4 years</w:t>
      </w:r>
    </w:p>
    <w:p w14:paraId="4B010DC2"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6 years</w:t>
      </w:r>
    </w:p>
    <w:p w14:paraId="02799FA0"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10 years</w:t>
      </w:r>
    </w:p>
    <w:p w14:paraId="0EED6FEE" w14:textId="77777777" w:rsidR="00DE13FD" w:rsidRPr="003A0AE5"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Can’t say</w:t>
      </w:r>
    </w:p>
    <w:p w14:paraId="45EBB6C9" w14:textId="77777777" w:rsidR="00DE13FD" w:rsidRDefault="00DE13FD" w:rsidP="00DE13FD">
      <w:pPr>
        <w:pStyle w:val="Memotext"/>
        <w:tabs>
          <w:tab w:val="left" w:pos="1440"/>
        </w:tabs>
        <w:jc w:val="both"/>
        <w:rPr>
          <w:rFonts w:ascii="Arial" w:hAnsi="Arial" w:cs="Arial"/>
          <w:b/>
          <w:szCs w:val="24"/>
        </w:rPr>
      </w:pPr>
    </w:p>
    <w:p w14:paraId="7ED005C5" w14:textId="429017A1" w:rsidR="00DE13FD" w:rsidRPr="003A0AE5" w:rsidRDefault="00DE13FD" w:rsidP="00DE13FD">
      <w:pPr>
        <w:pStyle w:val="Memotext"/>
        <w:tabs>
          <w:tab w:val="left" w:pos="1440"/>
        </w:tabs>
        <w:jc w:val="both"/>
        <w:rPr>
          <w:rFonts w:ascii="Arial" w:hAnsi="Arial" w:cs="Arial"/>
          <w:b/>
          <w:szCs w:val="24"/>
          <w:u w:val="single"/>
        </w:rPr>
      </w:pPr>
      <w:r>
        <w:rPr>
          <w:rFonts w:ascii="Arial" w:hAnsi="Arial" w:cs="Arial"/>
          <w:b/>
          <w:szCs w:val="24"/>
          <w:u w:val="single"/>
        </w:rPr>
        <w:t xml:space="preserve">PAGE </w:t>
      </w:r>
      <w:ins w:id="37" w:author="Microsoft Office User" w:date="2018-04-30T10:46:00Z">
        <w:r w:rsidR="00A16C8D">
          <w:rPr>
            <w:rFonts w:ascii="Arial" w:hAnsi="Arial" w:cs="Arial"/>
            <w:b/>
            <w:szCs w:val="24"/>
            <w:u w:val="single"/>
          </w:rPr>
          <w:t>8</w:t>
        </w:r>
      </w:ins>
      <w:del w:id="38" w:author="Microsoft Office User" w:date="2018-04-30T10:46:00Z">
        <w:r w:rsidDel="00A16C8D">
          <w:rPr>
            <w:rFonts w:ascii="Arial" w:hAnsi="Arial" w:cs="Arial"/>
            <w:b/>
            <w:szCs w:val="24"/>
            <w:u w:val="single"/>
          </w:rPr>
          <w:delText>7</w:delText>
        </w:r>
      </w:del>
    </w:p>
    <w:p w14:paraId="0D7A6515" w14:textId="77777777" w:rsidR="00DE13FD" w:rsidRDefault="00DE13FD" w:rsidP="00DE13FD">
      <w:pPr>
        <w:pStyle w:val="Memotext"/>
        <w:tabs>
          <w:tab w:val="left" w:pos="1440"/>
        </w:tabs>
        <w:jc w:val="both"/>
        <w:rPr>
          <w:rFonts w:ascii="Arial" w:hAnsi="Arial" w:cs="Arial"/>
          <w:szCs w:val="24"/>
        </w:rPr>
      </w:pPr>
    </w:p>
    <w:p w14:paraId="2B849CB0"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197BDF69" w14:textId="77777777" w:rsidR="00DE13FD" w:rsidRDefault="00DE13FD" w:rsidP="00DE13FD">
      <w:pPr>
        <w:pStyle w:val="Memotext"/>
        <w:tabs>
          <w:tab w:val="left" w:pos="1440"/>
        </w:tabs>
        <w:jc w:val="both"/>
        <w:rPr>
          <w:rFonts w:ascii="Arial" w:hAnsi="Arial" w:cs="Arial"/>
          <w:szCs w:val="24"/>
        </w:rPr>
      </w:pPr>
    </w:p>
    <w:p w14:paraId="40367FF5"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05D7B86B" w14:textId="77777777" w:rsidR="00DE13FD" w:rsidRDefault="00DE13FD" w:rsidP="00DE13FD">
      <w:pPr>
        <w:pStyle w:val="Memotext"/>
        <w:tabs>
          <w:tab w:val="left" w:pos="1440"/>
        </w:tabs>
        <w:jc w:val="both"/>
        <w:rPr>
          <w:rFonts w:ascii="Arial" w:hAnsi="Arial" w:cs="Arial"/>
          <w:b/>
          <w:szCs w:val="24"/>
        </w:rPr>
      </w:pPr>
    </w:p>
    <w:p w14:paraId="3FCA8F41" w14:textId="718BB467" w:rsidR="00DE13FD" w:rsidRDefault="00DE13FD" w:rsidP="00DE13FD">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Pr>
          <w:rFonts w:ascii="Arial" w:hAnsi="Arial" w:cs="Arial"/>
          <w:b/>
          <w:szCs w:val="24"/>
        </w:rPr>
        <w:t xml:space="preserve"> </w:t>
      </w:r>
      <w:r>
        <w:rPr>
          <w:rFonts w:ascii="Arial" w:hAnsi="Arial" w:cs="Arial"/>
          <w:szCs w:val="24"/>
        </w:rPr>
        <w:t xml:space="preserve">Which of the following best describes </w:t>
      </w:r>
      <w:del w:id="39" w:author="Microsoft Office User" w:date="2018-04-30T10:42:00Z">
        <w:r w:rsidDel="00A16C8D">
          <w:rPr>
            <w:rFonts w:ascii="Arial" w:hAnsi="Arial" w:cs="Arial"/>
            <w:szCs w:val="24"/>
          </w:rPr>
          <w:delText>party control in</w:delText>
        </w:r>
      </w:del>
      <w:ins w:id="40" w:author="Microsoft Office User" w:date="2018-04-30T10:42:00Z">
        <w:r w:rsidR="00A16C8D">
          <w:rPr>
            <w:rFonts w:ascii="Arial" w:hAnsi="Arial" w:cs="Arial"/>
            <w:szCs w:val="24"/>
          </w:rPr>
          <w:t>the current makeup of</w:t>
        </w:r>
      </w:ins>
      <w:r>
        <w:rPr>
          <w:rFonts w:ascii="Arial" w:hAnsi="Arial" w:cs="Arial"/>
          <w:szCs w:val="24"/>
        </w:rPr>
        <w:t xml:space="preserve"> the U.S. Congress?</w:t>
      </w:r>
    </w:p>
    <w:p w14:paraId="58E674CC" w14:textId="77777777" w:rsidR="00DE13FD" w:rsidRDefault="00DE13FD" w:rsidP="00DE13FD">
      <w:pPr>
        <w:pStyle w:val="Memotext"/>
        <w:tabs>
          <w:tab w:val="left" w:pos="1440"/>
        </w:tabs>
        <w:jc w:val="both"/>
        <w:rPr>
          <w:rFonts w:ascii="Arial" w:hAnsi="Arial" w:cs="Arial"/>
          <w:szCs w:val="24"/>
        </w:rPr>
      </w:pPr>
    </w:p>
    <w:p w14:paraId="1C1B9B31"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6A1D5B8C"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034E0545"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632CE1C2"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4BDDCA70"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Can’t say</w:t>
      </w:r>
    </w:p>
    <w:p w14:paraId="16ABF7F1" w14:textId="77777777" w:rsidR="00DE13FD" w:rsidRDefault="00DE13FD" w:rsidP="00DE13FD">
      <w:pPr>
        <w:pStyle w:val="Memotext"/>
        <w:tabs>
          <w:tab w:val="left" w:pos="1440"/>
        </w:tabs>
        <w:jc w:val="both"/>
        <w:rPr>
          <w:rFonts w:ascii="Arial" w:hAnsi="Arial" w:cs="Arial"/>
          <w:szCs w:val="24"/>
        </w:rPr>
      </w:pPr>
    </w:p>
    <w:p w14:paraId="5E539671"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[know5</w:t>
      </w:r>
      <w:r w:rsidRPr="0068534D">
        <w:rPr>
          <w:rFonts w:ascii="Arial" w:hAnsi="Arial" w:cs="Arial"/>
          <w:b/>
          <w:szCs w:val="24"/>
        </w:rPr>
        <w:t>]</w:t>
      </w:r>
      <w:r>
        <w:rPr>
          <w:rFonts w:ascii="Arial" w:hAnsi="Arial" w:cs="Arial"/>
          <w:b/>
          <w:szCs w:val="24"/>
        </w:rPr>
        <w:t xml:space="preserve"> </w:t>
      </w:r>
      <w:r>
        <w:rPr>
          <w:rFonts w:ascii="Arial" w:hAnsi="Arial" w:cs="Arial"/>
          <w:szCs w:val="24"/>
        </w:rPr>
        <w:t>In August 2017, alt-right protestors staged a rally on a university campus that resulted in counter-protests and one death. In which U.S. city did this occur?</w:t>
      </w:r>
    </w:p>
    <w:p w14:paraId="47BF483D" w14:textId="77777777" w:rsidR="00DE13FD" w:rsidRDefault="00DE13FD" w:rsidP="00DE13FD">
      <w:pPr>
        <w:pStyle w:val="Memotext"/>
        <w:tabs>
          <w:tab w:val="left" w:pos="1440"/>
        </w:tabs>
        <w:jc w:val="both"/>
        <w:rPr>
          <w:rFonts w:ascii="Arial" w:hAnsi="Arial" w:cs="Arial"/>
          <w:szCs w:val="24"/>
        </w:rPr>
      </w:pPr>
    </w:p>
    <w:p w14:paraId="1043282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lastRenderedPageBreak/>
        <w:t>Charlottesville, Virginia</w:t>
      </w:r>
    </w:p>
    <w:p w14:paraId="7B68FBEB"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Phoenix, Arizona</w:t>
      </w:r>
    </w:p>
    <w:p w14:paraId="059561B5"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Miami, Florida</w:t>
      </w:r>
    </w:p>
    <w:p w14:paraId="4ED20FA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Raleigh, North Carolina</w:t>
      </w:r>
    </w:p>
    <w:p w14:paraId="6BAE7A23"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1F908B13" w14:textId="77777777" w:rsidR="00DE13FD" w:rsidRDefault="00DE13FD" w:rsidP="00DE13FD">
      <w:pPr>
        <w:pStyle w:val="Memotext"/>
        <w:tabs>
          <w:tab w:val="left" w:pos="1440"/>
        </w:tabs>
        <w:jc w:val="both"/>
        <w:rPr>
          <w:rFonts w:ascii="Arial" w:hAnsi="Arial" w:cs="Arial"/>
          <w:szCs w:val="24"/>
        </w:rPr>
      </w:pPr>
    </w:p>
    <w:p w14:paraId="07342336"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763770C8" w14:textId="77777777" w:rsidR="00DE13FD" w:rsidRDefault="00DE13FD" w:rsidP="00DE13FD">
      <w:pPr>
        <w:pStyle w:val="Memotext"/>
        <w:tabs>
          <w:tab w:val="left" w:pos="1440"/>
        </w:tabs>
        <w:jc w:val="both"/>
        <w:rPr>
          <w:rFonts w:ascii="Arial" w:hAnsi="Arial" w:cs="Arial"/>
          <w:szCs w:val="24"/>
        </w:rPr>
      </w:pPr>
    </w:p>
    <w:p w14:paraId="47EEA244"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Immigration and border security</w:t>
      </w:r>
    </w:p>
    <w:p w14:paraId="28D3DD0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Race relations and police brutality</w:t>
      </w:r>
    </w:p>
    <w:p w14:paraId="62D40719"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The corporate tax rate</w:t>
      </w:r>
    </w:p>
    <w:p w14:paraId="7B213FF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Gun control</w:t>
      </w:r>
    </w:p>
    <w:p w14:paraId="459EF60A"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5145CB1A" w14:textId="77777777" w:rsidR="00DE13FD" w:rsidRPr="00DE13FD" w:rsidRDefault="00DE13FD" w:rsidP="00DE13FD">
      <w:pPr>
        <w:pStyle w:val="Memotext"/>
        <w:tabs>
          <w:tab w:val="left" w:pos="1440"/>
        </w:tabs>
        <w:jc w:val="both"/>
        <w:rPr>
          <w:rFonts w:ascii="Arial" w:hAnsi="Arial" w:cs="Arial"/>
          <w:szCs w:val="24"/>
        </w:rPr>
      </w:pPr>
    </w:p>
    <w:p w14:paraId="03F3AFA5" w14:textId="77777777" w:rsidR="00C139D6" w:rsidRDefault="00C139D6" w:rsidP="007C2B98">
      <w:pPr>
        <w:pStyle w:val="Memotext"/>
        <w:tabs>
          <w:tab w:val="left" w:pos="1440"/>
        </w:tabs>
        <w:jc w:val="both"/>
        <w:rPr>
          <w:rFonts w:ascii="Arial" w:hAnsi="Arial" w:cs="Arial"/>
          <w:szCs w:val="24"/>
        </w:rPr>
      </w:pPr>
    </w:p>
    <w:p w14:paraId="376E2ACE" w14:textId="2CE764FD"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ins w:id="41" w:author="Microsoft Office User" w:date="2018-04-30T10:46:00Z">
        <w:r w:rsidR="00A16C8D">
          <w:rPr>
            <w:rFonts w:ascii="Arial" w:hAnsi="Arial" w:cs="Arial"/>
            <w:b/>
            <w:szCs w:val="24"/>
            <w:u w:val="single"/>
          </w:rPr>
          <w:t>9</w:t>
        </w:r>
      </w:ins>
      <w:del w:id="42" w:author="Microsoft Office User" w:date="2018-04-30T10:46:00Z">
        <w:r w:rsidR="00DE13FD" w:rsidDel="00A16C8D">
          <w:rPr>
            <w:rFonts w:ascii="Arial" w:hAnsi="Arial" w:cs="Arial"/>
            <w:b/>
            <w:szCs w:val="24"/>
            <w:u w:val="single"/>
          </w:rPr>
          <w:delText>8</w:delText>
        </w:r>
      </w:del>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66E5009E" w:rsidR="007C2B98" w:rsidRDefault="007C2B98" w:rsidP="007C2B98">
      <w:pPr>
        <w:tabs>
          <w:tab w:val="left" w:pos="2140"/>
        </w:tabs>
        <w:jc w:val="both"/>
        <w:rPr>
          <w:rFonts w:ascii="Arial" w:eastAsia="Times New Roman" w:hAnsi="Arial" w:cs="Arial"/>
        </w:rPr>
      </w:pPr>
      <w:r>
        <w:rPr>
          <w:rFonts w:ascii="Arial" w:eastAsia="Times New Roman" w:hAnsi="Arial" w:cs="Arial"/>
        </w:rPr>
        <w:t>We are also interested in what issues people see covered in the news. Here’s a randomly chosen news story. The story covers one or more issues. Please read the story carefully</w:t>
      </w:r>
      <w:ins w:id="43" w:author="Microsoft Office User" w:date="2018-04-30T10:49:00Z">
        <w:r w:rsidR="00A16C8D">
          <w:rPr>
            <w:rFonts w:ascii="Arial" w:eastAsia="Times New Roman" w:hAnsi="Arial" w:cs="Arial"/>
          </w:rPr>
          <w:t>, as we will ask you questions about it later.</w:t>
        </w:r>
      </w:ins>
      <w:del w:id="44" w:author="Microsoft Office User" w:date="2018-04-30T10:49:00Z">
        <w:r w:rsidDel="00A16C8D">
          <w:rPr>
            <w:rFonts w:ascii="Arial" w:eastAsia="Times New Roman" w:hAnsi="Arial" w:cs="Arial"/>
          </w:rPr>
          <w:delText xml:space="preserve"> and let us know if you have heard about any of the issues covered in this news story. </w:delText>
        </w:r>
      </w:del>
    </w:p>
    <w:p w14:paraId="61A0C47C" w14:textId="77777777" w:rsidR="00CF1B19" w:rsidRDefault="00CF1B19" w:rsidP="007C2B98">
      <w:pPr>
        <w:tabs>
          <w:tab w:val="left" w:pos="2140"/>
        </w:tabs>
        <w:jc w:val="both"/>
        <w:rPr>
          <w:rFonts w:ascii="Arial" w:eastAsia="Times New Roman" w:hAnsi="Arial" w:cs="Arial"/>
        </w:rPr>
      </w:pPr>
    </w:p>
    <w:p w14:paraId="3240B443" w14:textId="1F0CCE86" w:rsidR="00F8597C" w:rsidRDefault="00CF1B19" w:rsidP="00CF1B19">
      <w:pPr>
        <w:pStyle w:val="Memotext"/>
        <w:tabs>
          <w:tab w:val="left" w:pos="1440"/>
        </w:tabs>
        <w:jc w:val="both"/>
        <w:rPr>
          <w:ins w:id="45" w:author="Microsoft Office User" w:date="2018-04-30T12:55:00Z"/>
          <w:rFonts w:ascii="Arial" w:hAnsi="Arial" w:cs="Arial"/>
          <w:szCs w:val="24"/>
        </w:rPr>
      </w:pPr>
      <w:r>
        <w:rPr>
          <w:rFonts w:ascii="Arial" w:hAnsi="Arial" w:cs="Arial"/>
          <w:szCs w:val="24"/>
        </w:rPr>
        <w:t xml:space="preserve">EXPERIMENTAL TREATMENT — </w:t>
      </w:r>
      <w:ins w:id="46" w:author="gaurav sood" w:date="2018-04-30T14:12:00Z">
        <w:r w:rsidR="007C0FE8">
          <w:rPr>
            <w:rFonts w:ascii="Arial" w:hAnsi="Arial" w:cs="Arial"/>
            <w:szCs w:val="24"/>
          </w:rPr>
          <w:t>CONDITIONAL</w:t>
        </w:r>
      </w:ins>
      <w:ins w:id="47" w:author="Microsoft Office User" w:date="2018-04-30T12:55:00Z">
        <w:r w:rsidR="00F8597C">
          <w:rPr>
            <w:rFonts w:ascii="Arial" w:hAnsi="Arial" w:cs="Arial"/>
            <w:szCs w:val="24"/>
          </w:rPr>
          <w:t xml:space="preserve"> RANDOMIZATION</w:t>
        </w:r>
      </w:ins>
    </w:p>
    <w:p w14:paraId="5BD176B2" w14:textId="77777777" w:rsidR="00F8597C" w:rsidRDefault="00F8597C" w:rsidP="00CF1B19">
      <w:pPr>
        <w:pStyle w:val="Memotext"/>
        <w:tabs>
          <w:tab w:val="left" w:pos="1440"/>
        </w:tabs>
        <w:jc w:val="both"/>
        <w:rPr>
          <w:ins w:id="48" w:author="Microsoft Office User" w:date="2018-04-30T12:55:00Z"/>
          <w:rFonts w:ascii="Arial" w:hAnsi="Arial" w:cs="Arial"/>
          <w:szCs w:val="24"/>
        </w:rPr>
      </w:pPr>
    </w:p>
    <w:p w14:paraId="78F7497A" w14:textId="5D81172A" w:rsidR="00F8597C" w:rsidRDefault="00F8597C" w:rsidP="00CF1B19">
      <w:pPr>
        <w:pStyle w:val="Memotext"/>
        <w:tabs>
          <w:tab w:val="left" w:pos="1440"/>
        </w:tabs>
        <w:jc w:val="both"/>
        <w:rPr>
          <w:ins w:id="49" w:author="Microsoft Office User" w:date="2018-04-30T12:56:00Z"/>
          <w:rFonts w:ascii="Arial" w:hAnsi="Arial" w:cs="Arial"/>
          <w:szCs w:val="24"/>
        </w:rPr>
      </w:pPr>
      <w:ins w:id="50" w:author="Microsoft Office User" w:date="2018-04-30T12:55:00Z">
        <w:r>
          <w:rPr>
            <w:rFonts w:ascii="Arial" w:hAnsi="Arial" w:cs="Arial"/>
            <w:szCs w:val="24"/>
          </w:rPr>
          <w:t>SELF-IDENTIFIED DEMOCRATS</w:t>
        </w:r>
      </w:ins>
      <w:ins w:id="51" w:author="Microsoft Office User" w:date="2018-04-30T12:56:00Z">
        <w:r w:rsidR="00BE3B8D">
          <w:rPr>
            <w:rFonts w:ascii="Arial" w:hAnsi="Arial" w:cs="Arial"/>
            <w:szCs w:val="24"/>
          </w:rPr>
          <w:t xml:space="preserve"> (INCLUDING LEANING DEMOCRATS</w:t>
        </w:r>
        <w:r>
          <w:rPr>
            <w:rFonts w:ascii="Arial" w:hAnsi="Arial" w:cs="Arial"/>
            <w:szCs w:val="24"/>
          </w:rPr>
          <w:t>)</w:t>
        </w:r>
      </w:ins>
      <w:ins w:id="52" w:author="Microsoft Office User" w:date="2018-04-30T12:55:00Z">
        <w:r>
          <w:rPr>
            <w:rFonts w:ascii="Arial" w:hAnsi="Arial" w:cs="Arial"/>
            <w:szCs w:val="24"/>
          </w:rPr>
          <w:t xml:space="preserve"> RANDOMLY ASSIGNED TO ONE OF THREE CONDITIONS: </w:t>
        </w:r>
      </w:ins>
      <w:ins w:id="53" w:author="Microsoft Office User" w:date="2018-04-30T12:56:00Z">
        <w:r>
          <w:rPr>
            <w:rFonts w:ascii="Arial" w:hAnsi="Arial" w:cs="Arial"/>
            <w:szCs w:val="24"/>
          </w:rPr>
          <w:t xml:space="preserve">(1) CONTROL, (2) DEMOCRATS – BIASED, (3) REPUBLICANS – UNBIASED </w:t>
        </w:r>
      </w:ins>
    </w:p>
    <w:p w14:paraId="1E3F8305" w14:textId="77777777" w:rsidR="00F8597C" w:rsidRDefault="00F8597C" w:rsidP="00CF1B19">
      <w:pPr>
        <w:pStyle w:val="Memotext"/>
        <w:tabs>
          <w:tab w:val="left" w:pos="1440"/>
        </w:tabs>
        <w:jc w:val="both"/>
        <w:rPr>
          <w:ins w:id="54" w:author="Microsoft Office User" w:date="2018-04-30T12:56:00Z"/>
          <w:rFonts w:ascii="Arial" w:hAnsi="Arial" w:cs="Arial"/>
          <w:szCs w:val="24"/>
        </w:rPr>
      </w:pPr>
    </w:p>
    <w:p w14:paraId="059219A8" w14:textId="2B09C30C" w:rsidR="00F8597C" w:rsidRDefault="00F8597C" w:rsidP="00CF1B19">
      <w:pPr>
        <w:pStyle w:val="Memotext"/>
        <w:tabs>
          <w:tab w:val="left" w:pos="1440"/>
        </w:tabs>
        <w:jc w:val="both"/>
        <w:rPr>
          <w:ins w:id="55" w:author="Microsoft Office User" w:date="2018-04-30T12:57:00Z"/>
          <w:rFonts w:ascii="Arial" w:hAnsi="Arial" w:cs="Arial"/>
          <w:szCs w:val="24"/>
        </w:rPr>
      </w:pPr>
      <w:ins w:id="56" w:author="Microsoft Office User" w:date="2018-04-30T12:56:00Z">
        <w:r>
          <w:rPr>
            <w:rFonts w:ascii="Arial" w:hAnsi="Arial" w:cs="Arial"/>
            <w:szCs w:val="24"/>
          </w:rPr>
          <w:t xml:space="preserve">SELF-IDENTIFIED REPUBLICANS (INCLUDING </w:t>
        </w:r>
      </w:ins>
      <w:ins w:id="57" w:author="Microsoft Office User" w:date="2018-04-30T15:08:00Z">
        <w:r w:rsidR="00BE3B8D">
          <w:rPr>
            <w:rFonts w:ascii="Arial" w:hAnsi="Arial" w:cs="Arial"/>
            <w:szCs w:val="24"/>
          </w:rPr>
          <w:t>LEANING REPUBLICANS</w:t>
        </w:r>
      </w:ins>
      <w:ins w:id="58" w:author="Microsoft Office User" w:date="2018-04-30T12:56:00Z">
        <w:r>
          <w:rPr>
            <w:rFonts w:ascii="Arial" w:hAnsi="Arial" w:cs="Arial"/>
            <w:szCs w:val="24"/>
          </w:rPr>
          <w:t>) RANDOMLY ASSIGNED TO ONE OF THREE CONDITIONS: (1) C</w:t>
        </w:r>
      </w:ins>
      <w:ins w:id="59" w:author="Microsoft Office User" w:date="2018-04-30T12:57:00Z">
        <w:r>
          <w:rPr>
            <w:rFonts w:ascii="Arial" w:hAnsi="Arial" w:cs="Arial"/>
            <w:szCs w:val="24"/>
          </w:rPr>
          <w:t xml:space="preserve">ONTROL, (2) REPUBLICANS – BIASED, (3) DEMOCRATS – UNBIASED </w:t>
        </w:r>
      </w:ins>
    </w:p>
    <w:p w14:paraId="59AA61AA" w14:textId="77777777" w:rsidR="00F8597C" w:rsidRDefault="00F8597C" w:rsidP="00CF1B19">
      <w:pPr>
        <w:pStyle w:val="Memotext"/>
        <w:tabs>
          <w:tab w:val="left" w:pos="1440"/>
        </w:tabs>
        <w:jc w:val="both"/>
        <w:rPr>
          <w:ins w:id="60" w:author="Microsoft Office User" w:date="2018-04-30T12:57:00Z"/>
          <w:rFonts w:ascii="Arial" w:hAnsi="Arial" w:cs="Arial"/>
          <w:szCs w:val="24"/>
        </w:rPr>
      </w:pPr>
    </w:p>
    <w:p w14:paraId="7871A367" w14:textId="38F8C32E" w:rsidR="00F8597C" w:rsidRDefault="00F8597C" w:rsidP="00CF1B19">
      <w:pPr>
        <w:pStyle w:val="Memotext"/>
        <w:tabs>
          <w:tab w:val="left" w:pos="1440"/>
        </w:tabs>
        <w:jc w:val="both"/>
        <w:rPr>
          <w:ins w:id="61" w:author="Microsoft Office User" w:date="2018-04-30T12:56:00Z"/>
          <w:rFonts w:ascii="Arial" w:hAnsi="Arial" w:cs="Arial"/>
          <w:szCs w:val="24"/>
        </w:rPr>
      </w:pPr>
      <w:ins w:id="62" w:author="Microsoft Office User" w:date="2018-04-30T12:57:00Z">
        <w:r>
          <w:rPr>
            <w:rFonts w:ascii="Arial" w:hAnsi="Arial" w:cs="Arial"/>
            <w:szCs w:val="24"/>
          </w:rPr>
          <w:t xml:space="preserve">SELF-IDENTIFIED PURE INDEPENDENTS RANDOMLY ASSIGNED TO ONE OF THE FOLLOWING </w:t>
        </w:r>
      </w:ins>
      <w:ins w:id="63" w:author="Microsoft Office User" w:date="2018-04-30T17:22:00Z">
        <w:r w:rsidR="00F760EE">
          <w:rPr>
            <w:rFonts w:ascii="Arial" w:hAnsi="Arial" w:cs="Arial"/>
            <w:szCs w:val="24"/>
          </w:rPr>
          <w:t>THREE</w:t>
        </w:r>
      </w:ins>
      <w:ins w:id="64" w:author="Microsoft Office User" w:date="2018-04-30T12:57:00Z">
        <w:r>
          <w:rPr>
            <w:rFonts w:ascii="Arial" w:hAnsi="Arial" w:cs="Arial"/>
            <w:szCs w:val="24"/>
          </w:rPr>
          <w:t xml:space="preserve"> CONDITIONS: </w:t>
        </w:r>
      </w:ins>
      <w:ins w:id="65" w:author="Microsoft Office User" w:date="2018-04-30T12:59:00Z">
        <w:r>
          <w:rPr>
            <w:rFonts w:ascii="Arial" w:hAnsi="Arial" w:cs="Arial"/>
            <w:szCs w:val="24"/>
          </w:rPr>
          <w:t xml:space="preserve">(1) CONTROL, (2) </w:t>
        </w:r>
      </w:ins>
      <w:ins w:id="66" w:author="Microsoft Office User" w:date="2018-04-30T17:22:00Z">
        <w:r w:rsidR="00F760EE">
          <w:rPr>
            <w:rFonts w:ascii="Arial" w:hAnsi="Arial" w:cs="Arial"/>
            <w:szCs w:val="24"/>
          </w:rPr>
          <w:t>REPUBLICANS</w:t>
        </w:r>
      </w:ins>
      <w:ins w:id="67" w:author="Microsoft Office User" w:date="2018-04-30T12:59:00Z">
        <w:r>
          <w:rPr>
            <w:rFonts w:ascii="Arial" w:hAnsi="Arial" w:cs="Arial"/>
            <w:szCs w:val="24"/>
          </w:rPr>
          <w:t xml:space="preserve"> – BIASED, (3) </w:t>
        </w:r>
      </w:ins>
      <w:ins w:id="68" w:author="Microsoft Office User" w:date="2018-04-30T17:22:00Z">
        <w:r w:rsidR="00F760EE">
          <w:rPr>
            <w:rFonts w:ascii="Arial" w:hAnsi="Arial" w:cs="Arial"/>
            <w:szCs w:val="24"/>
          </w:rPr>
          <w:t>REPUBLICANS</w:t>
        </w:r>
      </w:ins>
      <w:ins w:id="69" w:author="Microsoft Office User" w:date="2018-04-30T12:59:00Z">
        <w:r>
          <w:rPr>
            <w:rFonts w:ascii="Arial" w:hAnsi="Arial" w:cs="Arial"/>
            <w:szCs w:val="24"/>
          </w:rPr>
          <w:t xml:space="preserve"> – UNBIASE</w:t>
        </w:r>
        <w:r w:rsidR="00F760EE">
          <w:rPr>
            <w:rFonts w:ascii="Arial" w:hAnsi="Arial" w:cs="Arial"/>
            <w:szCs w:val="24"/>
          </w:rPr>
          <w:t>D</w:t>
        </w:r>
      </w:ins>
      <w:bookmarkStart w:id="70" w:name="_GoBack"/>
      <w:bookmarkEnd w:id="70"/>
    </w:p>
    <w:p w14:paraId="1D1E7549" w14:textId="77777777" w:rsidR="00F8597C" w:rsidRDefault="00F8597C" w:rsidP="00CF1B19">
      <w:pPr>
        <w:pStyle w:val="Memotext"/>
        <w:tabs>
          <w:tab w:val="left" w:pos="1440"/>
        </w:tabs>
        <w:jc w:val="both"/>
        <w:rPr>
          <w:ins w:id="71" w:author="Microsoft Office User" w:date="2018-04-30T12:56:00Z"/>
          <w:rFonts w:ascii="Arial" w:hAnsi="Arial" w:cs="Arial"/>
          <w:szCs w:val="24"/>
        </w:rPr>
      </w:pPr>
    </w:p>
    <w:p w14:paraId="357C7D63" w14:textId="14DAB160"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 </w:t>
      </w:r>
      <w:r w:rsidRPr="0067535D">
        <w:rPr>
          <w:rFonts w:ascii="Arial" w:hAnsi="Arial" w:cs="Arial"/>
          <w:b/>
          <w:szCs w:val="24"/>
        </w:rPr>
        <w:t>[EACH VI</w:t>
      </w:r>
      <w:r w:rsidR="00231940">
        <w:rPr>
          <w:rFonts w:ascii="Arial" w:hAnsi="Arial" w:cs="Arial"/>
          <w:b/>
          <w:szCs w:val="24"/>
        </w:rPr>
        <w:t xml:space="preserve">GNETTE APPEARS ON ITS OWN PAGE </w:t>
      </w:r>
      <w:ins w:id="72" w:author="Microsoft Office User" w:date="2018-04-30T13:00:00Z">
        <w:r w:rsidR="00F8597C">
          <w:rPr>
            <w:rFonts w:ascii="Arial" w:hAnsi="Arial" w:cs="Arial"/>
            <w:b/>
            <w:szCs w:val="24"/>
          </w:rPr>
          <w:t>9</w:t>
        </w:r>
      </w:ins>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5668A0D9" w14:textId="74358852" w:rsidR="00F8597C" w:rsidRDefault="00F8597C" w:rsidP="007C2B98">
      <w:pPr>
        <w:tabs>
          <w:tab w:val="left" w:pos="2140"/>
        </w:tabs>
        <w:jc w:val="both"/>
        <w:rPr>
          <w:ins w:id="73" w:author="Microsoft Office User" w:date="2018-04-30T13:00:00Z"/>
          <w:rFonts w:ascii="Arial" w:eastAsia="Times New Roman" w:hAnsi="Arial" w:cs="Arial"/>
        </w:rPr>
      </w:pPr>
      <w:ins w:id="74" w:author="Microsoft Office User" w:date="2018-04-30T13:00:00Z">
        <w:r>
          <w:rPr>
            <w:rFonts w:ascii="Arial" w:eastAsia="Times New Roman" w:hAnsi="Arial" w:cs="Arial"/>
          </w:rPr>
          <w:t xml:space="preserve">DEMOCRATS - BIASED </w:t>
        </w:r>
      </w:ins>
      <w:r w:rsidR="00CF6497">
        <w:rPr>
          <w:rFonts w:ascii="Arial" w:eastAsia="Times New Roman" w:hAnsi="Arial" w:cs="Arial"/>
        </w:rPr>
        <w:t>ARTICLE</w:t>
      </w:r>
    </w:p>
    <w:p w14:paraId="44BB9F8F" w14:textId="77777777" w:rsidR="00F8597C" w:rsidRDefault="00F8597C" w:rsidP="007C2B98">
      <w:pPr>
        <w:tabs>
          <w:tab w:val="left" w:pos="2140"/>
        </w:tabs>
        <w:jc w:val="both"/>
        <w:rPr>
          <w:ins w:id="75" w:author="Microsoft Office User" w:date="2018-04-30T13:00:00Z"/>
          <w:rFonts w:ascii="Arial" w:eastAsia="Times New Roman" w:hAnsi="Arial" w:cs="Arial"/>
        </w:rPr>
      </w:pPr>
    </w:p>
    <w:p w14:paraId="42D6D18A" w14:textId="704A9E2E" w:rsidR="00F8597C" w:rsidRDefault="00F8597C" w:rsidP="007C2B98">
      <w:pPr>
        <w:tabs>
          <w:tab w:val="left" w:pos="2140"/>
        </w:tabs>
        <w:jc w:val="both"/>
        <w:rPr>
          <w:rFonts w:ascii="Arial" w:eastAsia="Times New Roman" w:hAnsi="Arial" w:cs="Arial"/>
        </w:rPr>
      </w:pPr>
      <w:ins w:id="76" w:author="Microsoft Office User" w:date="2018-04-30T13:00:00Z">
        <w:r>
          <w:rPr>
            <w:rFonts w:ascii="Arial" w:eastAsia="Times New Roman" w:hAnsi="Arial" w:cs="Arial"/>
          </w:rPr>
          <w:t>DEMOCRATS – UNBIASED ARTICLE</w:t>
        </w:r>
      </w:ins>
    </w:p>
    <w:p w14:paraId="019DB14F" w14:textId="77777777" w:rsidR="00CF6497" w:rsidRDefault="00CF6497" w:rsidP="007C2B98">
      <w:pPr>
        <w:tabs>
          <w:tab w:val="left" w:pos="2140"/>
        </w:tabs>
        <w:jc w:val="both"/>
        <w:rPr>
          <w:rFonts w:ascii="Arial" w:eastAsia="Times New Roman" w:hAnsi="Arial" w:cs="Arial"/>
        </w:rPr>
      </w:pPr>
    </w:p>
    <w:p w14:paraId="53D4AF1A" w14:textId="3D26E073" w:rsidR="00CF6497" w:rsidRDefault="00CF6497" w:rsidP="00CF6497">
      <w:pPr>
        <w:tabs>
          <w:tab w:val="left" w:pos="2140"/>
        </w:tabs>
        <w:jc w:val="both"/>
        <w:rPr>
          <w:rFonts w:ascii="Arial" w:eastAsia="Times New Roman" w:hAnsi="Arial" w:cs="Arial"/>
        </w:rPr>
      </w:pPr>
      <w:r>
        <w:rPr>
          <w:rFonts w:ascii="Arial" w:eastAsia="Times New Roman" w:hAnsi="Arial" w:cs="Arial"/>
        </w:rPr>
        <w:lastRenderedPageBreak/>
        <w:t>REPUBLICAN</w:t>
      </w:r>
      <w:ins w:id="77" w:author="Microsoft Office User" w:date="2018-04-30T13:00:00Z">
        <w:r w:rsidR="00F8597C">
          <w:rPr>
            <w:rFonts w:ascii="Arial" w:eastAsia="Times New Roman" w:hAnsi="Arial" w:cs="Arial"/>
          </w:rPr>
          <w:t xml:space="preserve">S – BIASED </w:t>
        </w:r>
      </w:ins>
      <w:r>
        <w:rPr>
          <w:rFonts w:ascii="Arial" w:eastAsia="Times New Roman" w:hAnsi="Arial" w:cs="Arial"/>
        </w:rPr>
        <w:t>ARTICLE</w:t>
      </w:r>
    </w:p>
    <w:p w14:paraId="29052CF3" w14:textId="77777777" w:rsidR="00CF6497" w:rsidRDefault="00CF6497" w:rsidP="00CF6497">
      <w:pPr>
        <w:tabs>
          <w:tab w:val="left" w:pos="2140"/>
        </w:tabs>
        <w:jc w:val="both"/>
        <w:rPr>
          <w:rFonts w:ascii="Arial" w:eastAsia="Times New Roman" w:hAnsi="Arial" w:cs="Arial"/>
        </w:rPr>
      </w:pPr>
    </w:p>
    <w:p w14:paraId="19A7C246" w14:textId="3791C214" w:rsidR="00CF6497" w:rsidRDefault="00F8597C" w:rsidP="007C2B98">
      <w:pPr>
        <w:tabs>
          <w:tab w:val="left" w:pos="2140"/>
        </w:tabs>
        <w:jc w:val="both"/>
        <w:rPr>
          <w:rFonts w:ascii="Arial" w:eastAsia="Times New Roman" w:hAnsi="Arial" w:cs="Arial"/>
        </w:rPr>
      </w:pPr>
      <w:ins w:id="78" w:author="Microsoft Office User" w:date="2018-04-30T13:01:00Z">
        <w:r>
          <w:rPr>
            <w:rFonts w:ascii="Arial" w:eastAsia="Times New Roman" w:hAnsi="Arial" w:cs="Arial"/>
          </w:rPr>
          <w:t>REPUBICANS – UNBIASED ARTICLE</w:t>
        </w:r>
      </w:ins>
    </w:p>
    <w:p w14:paraId="7FB9A051" w14:textId="77777777" w:rsidR="00D466D1" w:rsidRDefault="00D466D1" w:rsidP="00D466D1">
      <w:pPr>
        <w:pStyle w:val="Memotext"/>
        <w:tabs>
          <w:tab w:val="left" w:pos="1440"/>
        </w:tabs>
        <w:jc w:val="both"/>
        <w:rPr>
          <w:rFonts w:ascii="Arial" w:hAnsi="Arial" w:cs="Arial"/>
          <w:szCs w:val="24"/>
        </w:rPr>
      </w:pPr>
    </w:p>
    <w:p w14:paraId="570E93E3" w14:textId="6DCF46AA" w:rsidR="00D466D1" w:rsidRDefault="006E7085" w:rsidP="00011A82">
      <w:pPr>
        <w:jc w:val="both"/>
        <w:rPr>
          <w:rFonts w:ascii="Arial" w:hAnsi="Arial" w:cs="Arial"/>
          <w:b/>
          <w:u w:val="single"/>
        </w:rPr>
      </w:pPr>
      <w:r>
        <w:rPr>
          <w:rFonts w:ascii="Arial" w:hAnsi="Arial" w:cs="Arial"/>
          <w:b/>
          <w:u w:val="single"/>
        </w:rPr>
        <w:t xml:space="preserve">PAGE </w:t>
      </w:r>
      <w:ins w:id="79" w:author="Microsoft Office User" w:date="2018-04-30T13:01:00Z">
        <w:r w:rsidR="00F8597C">
          <w:rPr>
            <w:rFonts w:ascii="Arial" w:hAnsi="Arial" w:cs="Arial"/>
            <w:b/>
            <w:u w:val="single"/>
          </w:rPr>
          <w:t>10</w:t>
        </w:r>
      </w:ins>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581413">
      <w:pPr>
        <w:pStyle w:val="ListParagraph"/>
        <w:numPr>
          <w:ilvl w:val="0"/>
          <w:numId w:val="10"/>
        </w:numPr>
        <w:jc w:val="both"/>
        <w:rPr>
          <w:rFonts w:ascii="Arial" w:hAnsi="Arial" w:cs="Arial"/>
        </w:rPr>
      </w:pPr>
      <w:r>
        <w:rPr>
          <w:rFonts w:ascii="Arial" w:hAnsi="Arial" w:cs="Arial"/>
        </w:rPr>
        <w:t>Yes</w:t>
      </w:r>
    </w:p>
    <w:p w14:paraId="0C5FF505" w14:textId="02CD37E7" w:rsidR="00450AA5" w:rsidRDefault="00B243B3" w:rsidP="00581413">
      <w:pPr>
        <w:pStyle w:val="ListParagraph"/>
        <w:numPr>
          <w:ilvl w:val="0"/>
          <w:numId w:val="10"/>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0F5E4873" w14:textId="77777777" w:rsidR="00907672" w:rsidRDefault="00907672" w:rsidP="00907672">
      <w:pPr>
        <w:keepLines/>
        <w:autoSpaceDE w:val="0"/>
        <w:autoSpaceDN w:val="0"/>
        <w:adjustRightInd w:val="0"/>
        <w:jc w:val="both"/>
        <w:rPr>
          <w:rFonts w:ascii="Arial" w:hAnsi="Arial" w:cs="Arial"/>
        </w:rPr>
      </w:pPr>
    </w:p>
    <w:p w14:paraId="2F0E3035" w14:textId="3B9C7409"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11</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5BF76450"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w:t>
      </w:r>
      <w:ins w:id="80" w:author="Microsoft Office User" w:date="2018-04-30T13:14:00Z">
        <w:r w:rsidR="00112D8A">
          <w:rPr>
            <w:rFonts w:ascii="Arial" w:hAnsi="Arial" w:cs="Arial"/>
          </w:rPr>
          <w:t xml:space="preserve">learn </w:t>
        </w:r>
      </w:ins>
      <w:r w:rsidR="00B21C02">
        <w:rPr>
          <w:rFonts w:ascii="Arial" w:hAnsi="Arial" w:cs="Arial"/>
        </w:rPr>
        <w:t xml:space="preserve">a little </w:t>
      </w:r>
      <w:r>
        <w:rPr>
          <w:rFonts w:ascii="Arial" w:hAnsi="Arial" w:cs="Arial"/>
        </w:rPr>
        <w:t xml:space="preserve">about </w:t>
      </w:r>
      <w:r w:rsidR="00B21C02">
        <w:rPr>
          <w:rFonts w:ascii="Arial" w:hAnsi="Arial" w:cs="Arial"/>
        </w:rPr>
        <w:t xml:space="preserve">how </w:t>
      </w:r>
      <w:r w:rsidR="00D8560E">
        <w:rPr>
          <w:rFonts w:ascii="Arial" w:hAnsi="Arial" w:cs="Arial"/>
        </w:rPr>
        <w:t xml:space="preserve">you would describe </w:t>
      </w:r>
      <w:ins w:id="81" w:author="Microsoft Office User" w:date="2018-04-30T13:14:00Z">
        <w:r w:rsidR="00112D8A">
          <w:rPr>
            <w:rFonts w:ascii="Arial" w:hAnsi="Arial" w:cs="Arial"/>
          </w:rPr>
          <w:t>Democrats and Republicans.</w:t>
        </w:r>
      </w:ins>
      <w:r w:rsidR="00D8560E">
        <w:rPr>
          <w:rFonts w:ascii="Arial" w:hAnsi="Arial" w:cs="Arial"/>
        </w:rPr>
        <w:t xml:space="preserve"> </w:t>
      </w:r>
    </w:p>
    <w:p w14:paraId="66F3B59A" w14:textId="77777777" w:rsidR="008835CD" w:rsidRDefault="008835CD" w:rsidP="00907672">
      <w:pPr>
        <w:keepLines/>
        <w:autoSpaceDE w:val="0"/>
        <w:autoSpaceDN w:val="0"/>
        <w:adjustRightInd w:val="0"/>
        <w:jc w:val="both"/>
        <w:rPr>
          <w:rFonts w:ascii="Arial" w:hAnsi="Arial" w:cs="Arial"/>
        </w:rPr>
      </w:pPr>
    </w:p>
    <w:p w14:paraId="3F268980" w14:textId="3CD03F95" w:rsidR="00907672" w:rsidRDefault="00A54549" w:rsidP="00907672">
      <w:pPr>
        <w:keepLines/>
        <w:autoSpaceDE w:val="0"/>
        <w:autoSpaceDN w:val="0"/>
        <w:adjustRightInd w:val="0"/>
        <w:jc w:val="both"/>
        <w:rPr>
          <w:rFonts w:ascii="Arial" w:hAnsi="Arial" w:cs="Arial"/>
        </w:rPr>
      </w:pPr>
      <w:r>
        <w:rPr>
          <w:rFonts w:ascii="Arial" w:hAnsi="Arial" w:cs="Arial"/>
          <w:b/>
        </w:rPr>
        <w:t>[dem_ignorant, dem_sincere, etc</w:t>
      </w:r>
      <w:r w:rsidR="00DA1A46" w:rsidRPr="00B21C02">
        <w:rPr>
          <w:rFonts w:ascii="Arial" w:hAnsi="Arial" w:cs="Arial"/>
          <w:b/>
        </w:rPr>
        <w:t>]</w:t>
      </w:r>
      <w:r w:rsidR="008835CD">
        <w:rPr>
          <w:rFonts w:ascii="Arial" w:hAnsi="Arial" w:cs="Arial"/>
        </w:rPr>
        <w:t xml:space="preserve"> </w:t>
      </w:r>
      <w:r w:rsidR="00D8560E">
        <w:rPr>
          <w:rFonts w:ascii="Arial" w:hAnsi="Arial" w:cs="Arial"/>
        </w:rPr>
        <w:t>How well would you say the following</w:t>
      </w:r>
      <w:ins w:id="82" w:author="Microsoft Office User" w:date="2018-04-30T13:31:00Z">
        <w:r w:rsidR="001A7F24">
          <w:rPr>
            <w:rFonts w:ascii="Arial" w:hAnsi="Arial" w:cs="Arial"/>
          </w:rPr>
          <w:t xml:space="preserve"> traits</w:t>
        </w:r>
      </w:ins>
      <w:r w:rsidR="00D8560E">
        <w:rPr>
          <w:rFonts w:ascii="Arial" w:hAnsi="Arial" w:cs="Arial"/>
        </w:rPr>
        <w:t xml:space="preserve">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1C240DE6"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r>
        <w:rPr>
          <w:rFonts w:ascii="Arial" w:hAnsi="Arial" w:cs="Arial"/>
          <w:b/>
        </w:rPr>
        <w:t>gop</w:t>
      </w:r>
      <w:r w:rsidR="00A54549">
        <w:rPr>
          <w:rFonts w:ascii="Arial" w:hAnsi="Arial" w:cs="Arial"/>
          <w:b/>
        </w:rPr>
        <w:t>_ignorant, gop_sincere, etc</w:t>
      </w:r>
      <w:r w:rsidRPr="00B21C02">
        <w:rPr>
          <w:rFonts w:ascii="Arial" w:hAnsi="Arial" w:cs="Arial"/>
          <w:b/>
        </w:rPr>
        <w:t>]</w:t>
      </w:r>
      <w:r>
        <w:rPr>
          <w:rFonts w:ascii="Arial" w:hAnsi="Arial" w:cs="Arial"/>
        </w:rPr>
        <w:t xml:space="preserve"> How well would you say the following</w:t>
      </w:r>
      <w:ins w:id="83" w:author="Microsoft Office User" w:date="2018-04-30T13:31:00Z">
        <w:r w:rsidR="001A7F24">
          <w:rPr>
            <w:rFonts w:ascii="Arial" w:hAnsi="Arial" w:cs="Arial"/>
          </w:rPr>
          <w:t xml:space="preserve"> traits</w:t>
        </w:r>
      </w:ins>
      <w:r>
        <w:rPr>
          <w:rFonts w:ascii="Arial" w:hAnsi="Arial" w:cs="Arial"/>
        </w:rPr>
        <w:t xml:space="preserve">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8C98977" w14:textId="61145F36" w:rsidR="00D21214" w:rsidRPr="00450AA5" w:rsidRDefault="00D21214" w:rsidP="00D21214">
      <w:pPr>
        <w:jc w:val="both"/>
        <w:rPr>
          <w:ins w:id="84" w:author="Microsoft Office User" w:date="2018-04-30T13:10:00Z"/>
          <w:rFonts w:ascii="Arial" w:hAnsi="Arial" w:cs="Arial"/>
        </w:rPr>
      </w:pPr>
      <w:ins w:id="85" w:author="Microsoft Office User" w:date="2018-04-30T13:10:00Z">
        <w:r>
          <w:rPr>
            <w:rFonts w:ascii="Arial" w:hAnsi="Arial" w:cs="Arial"/>
            <w:b/>
            <w:u w:val="single"/>
          </w:rPr>
          <w:t>PAGE 12</w:t>
        </w:r>
      </w:ins>
    </w:p>
    <w:p w14:paraId="16AB80F6" w14:textId="77777777" w:rsidR="00D21214" w:rsidRDefault="00D21214" w:rsidP="00D21214">
      <w:pPr>
        <w:jc w:val="both"/>
        <w:rPr>
          <w:ins w:id="86" w:author="Microsoft Office User" w:date="2018-04-30T13:10:00Z"/>
          <w:rFonts w:ascii="Arial" w:hAnsi="Arial" w:cs="Arial"/>
        </w:rPr>
      </w:pPr>
    </w:p>
    <w:p w14:paraId="4C7F11F7" w14:textId="77777777" w:rsidR="00D21214" w:rsidRDefault="00D21214" w:rsidP="00D21214">
      <w:pPr>
        <w:jc w:val="both"/>
        <w:rPr>
          <w:ins w:id="87" w:author="Microsoft Office User" w:date="2018-04-30T13:10:00Z"/>
          <w:rFonts w:ascii="Arial" w:hAnsi="Arial" w:cs="Arial"/>
        </w:rPr>
      </w:pPr>
      <w:ins w:id="88" w:author="Microsoft Office User" w:date="2018-04-30T13:10:00Z">
        <w:r>
          <w:rPr>
            <w:rFonts w:ascii="Arial" w:hAnsi="Arial" w:cs="Arial"/>
          </w:rPr>
          <w:t xml:space="preserve">PRESENT TO ALL </w:t>
        </w:r>
      </w:ins>
    </w:p>
    <w:p w14:paraId="41E11E33" w14:textId="77777777" w:rsidR="00D21214" w:rsidRPr="00011A82" w:rsidRDefault="00D21214" w:rsidP="00D21214">
      <w:pPr>
        <w:jc w:val="both"/>
        <w:rPr>
          <w:ins w:id="89" w:author="Microsoft Office User" w:date="2018-04-30T13:10:00Z"/>
          <w:rFonts w:ascii="Arial" w:hAnsi="Arial" w:cs="Arial"/>
        </w:rPr>
      </w:pPr>
    </w:p>
    <w:p w14:paraId="745072D3" w14:textId="77777777" w:rsidR="00D21214" w:rsidRDefault="00D21214" w:rsidP="00D21214">
      <w:pPr>
        <w:pStyle w:val="Memotext"/>
        <w:tabs>
          <w:tab w:val="left" w:pos="1440"/>
        </w:tabs>
        <w:jc w:val="both"/>
        <w:rPr>
          <w:ins w:id="90" w:author="Microsoft Office User" w:date="2018-04-30T13:10:00Z"/>
          <w:rFonts w:ascii="Arial" w:hAnsi="Arial" w:cs="Arial"/>
          <w:szCs w:val="24"/>
        </w:rPr>
      </w:pPr>
      <w:ins w:id="91" w:author="Microsoft Office User" w:date="2018-04-30T13:10:00Z">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w:t>
        </w:r>
        <w:r w:rsidRPr="00011A82">
          <w:rPr>
            <w:rFonts w:ascii="Arial" w:hAnsi="Arial" w:cs="Arial"/>
            <w:szCs w:val="24"/>
          </w:rPr>
          <w:lastRenderedPageBreak/>
          <w:t xml:space="preserve">that you don't feel favorable toward that person or group and that you don't care too much for that person or group. You would rate the person or group at the 50 degree mark if you don't feel particularly warm or cold toward the person or group. </w:t>
        </w:r>
      </w:ins>
    </w:p>
    <w:p w14:paraId="4D5202DC" w14:textId="77777777" w:rsidR="00D21214" w:rsidRPr="00011A82" w:rsidRDefault="00D21214" w:rsidP="00D21214">
      <w:pPr>
        <w:pStyle w:val="Memotext"/>
        <w:tabs>
          <w:tab w:val="left" w:pos="1440"/>
        </w:tabs>
        <w:jc w:val="both"/>
        <w:rPr>
          <w:ins w:id="92" w:author="Microsoft Office User" w:date="2018-04-30T13:10:00Z"/>
          <w:rFonts w:ascii="Arial" w:hAnsi="Arial" w:cs="Arial"/>
          <w:szCs w:val="24"/>
        </w:rPr>
      </w:pPr>
    </w:p>
    <w:p w14:paraId="5E4495A6" w14:textId="77777777" w:rsidR="00D21214" w:rsidRDefault="00D21214" w:rsidP="00D21214">
      <w:pPr>
        <w:pStyle w:val="Memotext"/>
        <w:tabs>
          <w:tab w:val="left" w:pos="1440"/>
        </w:tabs>
        <w:jc w:val="both"/>
        <w:rPr>
          <w:ins w:id="93" w:author="Microsoft Office User" w:date="2018-04-30T13:10:00Z"/>
          <w:rFonts w:ascii="Arial" w:hAnsi="Arial" w:cs="Arial"/>
          <w:szCs w:val="24"/>
        </w:rPr>
      </w:pPr>
      <w:ins w:id="94" w:author="Microsoft Office User" w:date="2018-04-30T13:10:00Z">
        <w:r w:rsidRPr="00011A82">
          <w:rPr>
            <w:rFonts w:ascii="Arial" w:hAnsi="Arial" w:cs="Arial"/>
            <w:szCs w:val="24"/>
          </w:rPr>
          <w:t>How would you rate: [RANDOMIZE ORDER OF ITEMS]</w:t>
        </w:r>
      </w:ins>
    </w:p>
    <w:p w14:paraId="082DF872" w14:textId="77777777" w:rsidR="00D21214" w:rsidRDefault="00D21214" w:rsidP="00D21214">
      <w:pPr>
        <w:pStyle w:val="Memotext"/>
        <w:tabs>
          <w:tab w:val="left" w:pos="1440"/>
        </w:tabs>
        <w:jc w:val="both"/>
        <w:rPr>
          <w:ins w:id="95" w:author="Microsoft Office User" w:date="2018-04-30T13:10:00Z"/>
          <w:rFonts w:ascii="Arial" w:hAnsi="Arial" w:cs="Arial"/>
          <w:szCs w:val="24"/>
        </w:rPr>
      </w:pPr>
    </w:p>
    <w:p w14:paraId="66A0D98B" w14:textId="77777777" w:rsidR="00D21214" w:rsidRPr="00011A82" w:rsidRDefault="00D21214" w:rsidP="00D21214">
      <w:pPr>
        <w:pStyle w:val="Memotext"/>
        <w:tabs>
          <w:tab w:val="left" w:pos="1440"/>
        </w:tabs>
        <w:jc w:val="both"/>
        <w:rPr>
          <w:ins w:id="96" w:author="Microsoft Office User" w:date="2018-04-30T13:10:00Z"/>
          <w:rFonts w:ascii="Arial" w:hAnsi="Arial" w:cs="Arial"/>
          <w:szCs w:val="24"/>
        </w:rPr>
      </w:pPr>
      <w:ins w:id="97" w:author="Microsoft Office User" w:date="2018-04-30T13:10:00Z">
        <w:r w:rsidRPr="00011A82">
          <w:rPr>
            <w:rFonts w:ascii="Arial" w:hAnsi="Arial" w:cs="Arial"/>
            <w:szCs w:val="24"/>
          </w:rPr>
          <w:t>THERMOMETER WIDGET (with labels if possib</w:t>
        </w:r>
        <w:r>
          <w:rPr>
            <w:rFonts w:ascii="Arial" w:hAnsi="Arial" w:cs="Arial"/>
            <w:szCs w:val="24"/>
          </w:rPr>
          <w:t>le; see attached for reference)</w:t>
        </w:r>
      </w:ins>
    </w:p>
    <w:p w14:paraId="43C6A92D" w14:textId="77777777" w:rsidR="00D21214" w:rsidRPr="00011A82" w:rsidRDefault="00D21214" w:rsidP="00D21214">
      <w:pPr>
        <w:pStyle w:val="Memotext"/>
        <w:tabs>
          <w:tab w:val="left" w:pos="1440"/>
        </w:tabs>
        <w:jc w:val="both"/>
        <w:rPr>
          <w:ins w:id="98" w:author="Microsoft Office User" w:date="2018-04-30T13:10:00Z"/>
          <w:rFonts w:ascii="Arial" w:hAnsi="Arial" w:cs="Arial"/>
          <w:szCs w:val="24"/>
        </w:rPr>
      </w:pPr>
    </w:p>
    <w:p w14:paraId="3754EA9B" w14:textId="77777777" w:rsidR="00D21214" w:rsidRDefault="00D21214" w:rsidP="00D21214">
      <w:pPr>
        <w:keepLines/>
        <w:autoSpaceDE w:val="0"/>
        <w:autoSpaceDN w:val="0"/>
        <w:adjustRightInd w:val="0"/>
        <w:jc w:val="both"/>
        <w:rPr>
          <w:ins w:id="99" w:author="Microsoft Office User" w:date="2018-04-30T13:10:00Z"/>
          <w:rFonts w:ascii="Arial" w:hAnsi="Arial" w:cs="Arial"/>
        </w:rPr>
      </w:pPr>
      <w:ins w:id="100" w:author="Microsoft Office User" w:date="2018-04-30T13:10:00Z">
        <w:r w:rsidRPr="00154374">
          <w:rPr>
            <w:rFonts w:ascii="Arial" w:hAnsi="Arial" w:cs="Arial"/>
            <w:b/>
          </w:rPr>
          <w:t>[ftdems]</w:t>
        </w:r>
        <w:r>
          <w:rPr>
            <w:rFonts w:ascii="Arial" w:hAnsi="Arial" w:cs="Arial"/>
          </w:rPr>
          <w:t xml:space="preserve"> Democratic Party</w:t>
        </w:r>
      </w:ins>
    </w:p>
    <w:p w14:paraId="4FB90C2E" w14:textId="77777777" w:rsidR="00D21214" w:rsidRPr="00011A82" w:rsidRDefault="00D21214" w:rsidP="00D21214">
      <w:pPr>
        <w:keepLines/>
        <w:autoSpaceDE w:val="0"/>
        <w:autoSpaceDN w:val="0"/>
        <w:adjustRightInd w:val="0"/>
        <w:jc w:val="both"/>
        <w:rPr>
          <w:ins w:id="101" w:author="Microsoft Office User" w:date="2018-04-30T13:10:00Z"/>
          <w:rFonts w:ascii="Arial" w:hAnsi="Arial" w:cs="Arial"/>
        </w:rPr>
      </w:pPr>
      <w:ins w:id="102" w:author="Microsoft Office User" w:date="2018-04-30T13:10:00Z">
        <w:r w:rsidRPr="00154374">
          <w:rPr>
            <w:rFonts w:ascii="Arial" w:hAnsi="Arial" w:cs="Arial"/>
            <w:b/>
          </w:rPr>
          <w:t>[ftreps]</w:t>
        </w:r>
        <w:r>
          <w:rPr>
            <w:rFonts w:ascii="Arial" w:hAnsi="Arial" w:cs="Arial"/>
          </w:rPr>
          <w:t xml:space="preserve"> Republican Party</w:t>
        </w:r>
      </w:ins>
    </w:p>
    <w:p w14:paraId="091532AE" w14:textId="77777777" w:rsidR="00D21214" w:rsidRDefault="00D21214" w:rsidP="00D21214">
      <w:pPr>
        <w:keepLines/>
        <w:autoSpaceDE w:val="0"/>
        <w:autoSpaceDN w:val="0"/>
        <w:adjustRightInd w:val="0"/>
        <w:jc w:val="both"/>
        <w:rPr>
          <w:ins w:id="103" w:author="Microsoft Office User" w:date="2018-04-30T13:10:00Z"/>
          <w:rFonts w:ascii="Arial" w:hAnsi="Arial" w:cs="Arial"/>
        </w:rPr>
      </w:pPr>
      <w:ins w:id="104" w:author="Microsoft Office User" w:date="2018-04-30T13:10:00Z">
        <w:r>
          <w:rPr>
            <w:rFonts w:ascii="Arial" w:hAnsi="Arial" w:cs="Arial"/>
            <w:b/>
          </w:rPr>
          <w:t xml:space="preserve">[ftind] </w:t>
        </w:r>
        <w:r>
          <w:rPr>
            <w:rFonts w:ascii="Arial" w:hAnsi="Arial" w:cs="Arial"/>
          </w:rPr>
          <w:t>Independents</w:t>
        </w:r>
      </w:ins>
    </w:p>
    <w:p w14:paraId="0D45FB41" w14:textId="77777777" w:rsidR="00D21214" w:rsidRPr="00011A82" w:rsidRDefault="00D21214" w:rsidP="00D21214">
      <w:pPr>
        <w:keepLines/>
        <w:autoSpaceDE w:val="0"/>
        <w:autoSpaceDN w:val="0"/>
        <w:adjustRightInd w:val="0"/>
        <w:jc w:val="both"/>
        <w:rPr>
          <w:ins w:id="105" w:author="Microsoft Office User" w:date="2018-04-30T13:10:00Z"/>
          <w:rFonts w:ascii="Arial" w:hAnsi="Arial" w:cs="Arial"/>
        </w:rPr>
      </w:pPr>
      <w:ins w:id="106" w:author="Microsoft Office User" w:date="2018-04-30T13:10:00Z">
        <w:r w:rsidRPr="00011A82">
          <w:rPr>
            <w:rFonts w:ascii="Arial" w:hAnsi="Arial" w:cs="Arial"/>
            <w:b/>
          </w:rPr>
          <w:t xml:space="preserve">[ftgov] </w:t>
        </w:r>
        <w:r w:rsidRPr="00011A82">
          <w:rPr>
            <w:rFonts w:ascii="Arial" w:hAnsi="Arial" w:cs="Arial"/>
          </w:rPr>
          <w:t>The federal government</w:t>
        </w:r>
      </w:ins>
    </w:p>
    <w:p w14:paraId="50C4AF60" w14:textId="77777777" w:rsidR="00D21214" w:rsidRPr="00011A82" w:rsidRDefault="00D21214" w:rsidP="00D21214">
      <w:pPr>
        <w:keepLines/>
        <w:autoSpaceDE w:val="0"/>
        <w:autoSpaceDN w:val="0"/>
        <w:adjustRightInd w:val="0"/>
        <w:jc w:val="both"/>
        <w:rPr>
          <w:ins w:id="107" w:author="Microsoft Office User" w:date="2018-04-30T13:10:00Z"/>
          <w:rFonts w:ascii="Arial" w:hAnsi="Arial" w:cs="Arial"/>
        </w:rPr>
      </w:pPr>
      <w:ins w:id="108" w:author="Microsoft Office User" w:date="2018-04-30T13:10:00Z">
        <w:r w:rsidRPr="00011A82">
          <w:rPr>
            <w:rFonts w:ascii="Arial" w:hAnsi="Arial" w:cs="Arial"/>
            <w:b/>
          </w:rPr>
          <w:t>[ftnews]</w:t>
        </w:r>
        <w:r w:rsidRPr="00011A82">
          <w:rPr>
            <w:rFonts w:ascii="Arial" w:hAnsi="Arial" w:cs="Arial"/>
          </w:rPr>
          <w:t xml:space="preserve"> The news media</w:t>
        </w:r>
      </w:ins>
    </w:p>
    <w:p w14:paraId="2488C9A6" w14:textId="77777777" w:rsidR="00D21214" w:rsidRDefault="00D21214" w:rsidP="00D21214">
      <w:pPr>
        <w:keepLines/>
        <w:autoSpaceDE w:val="0"/>
        <w:autoSpaceDN w:val="0"/>
        <w:adjustRightInd w:val="0"/>
        <w:jc w:val="both"/>
        <w:rPr>
          <w:ins w:id="109" w:author="Microsoft Office User" w:date="2018-04-30T13:10:00Z"/>
          <w:rFonts w:ascii="Arial" w:hAnsi="Arial" w:cs="Arial"/>
        </w:rPr>
      </w:pPr>
      <w:ins w:id="110" w:author="Microsoft Office User" w:date="2018-04-30T13:10:00Z">
        <w:r w:rsidRPr="00011A82">
          <w:rPr>
            <w:rFonts w:ascii="Arial" w:hAnsi="Arial" w:cs="Arial"/>
            <w:b/>
          </w:rPr>
          <w:t>[fttrump]</w:t>
        </w:r>
        <w:r w:rsidRPr="00011A82">
          <w:rPr>
            <w:rFonts w:ascii="Arial" w:hAnsi="Arial" w:cs="Arial"/>
          </w:rPr>
          <w:t xml:space="preserve"> Donald Trump</w:t>
        </w:r>
      </w:ins>
    </w:p>
    <w:p w14:paraId="2EAC9BA1" w14:textId="77777777" w:rsidR="00D21214" w:rsidRDefault="00D21214" w:rsidP="00D21214">
      <w:pPr>
        <w:keepLines/>
        <w:autoSpaceDE w:val="0"/>
        <w:autoSpaceDN w:val="0"/>
        <w:adjustRightInd w:val="0"/>
        <w:jc w:val="both"/>
        <w:rPr>
          <w:ins w:id="111" w:author="Microsoft Office User" w:date="2018-04-30T13:10:00Z"/>
          <w:rFonts w:ascii="Arial" w:hAnsi="Arial" w:cs="Arial"/>
        </w:rPr>
      </w:pPr>
      <w:ins w:id="112" w:author="Microsoft Office User" w:date="2018-04-30T13:10:00Z">
        <w:r w:rsidRPr="00011A82">
          <w:rPr>
            <w:rFonts w:ascii="Arial" w:hAnsi="Arial" w:cs="Arial"/>
            <w:b/>
          </w:rPr>
          <w:t>[</w:t>
        </w:r>
        <w:r>
          <w:rPr>
            <w:rFonts w:ascii="Arial" w:hAnsi="Arial" w:cs="Arial"/>
            <w:b/>
          </w:rPr>
          <w:t>ftclinton</w:t>
        </w:r>
        <w:r w:rsidRPr="00011A82">
          <w:rPr>
            <w:rFonts w:ascii="Arial" w:hAnsi="Arial" w:cs="Arial"/>
            <w:b/>
          </w:rPr>
          <w:t>]</w:t>
        </w:r>
        <w:r w:rsidRPr="00011A82">
          <w:rPr>
            <w:rFonts w:ascii="Arial" w:hAnsi="Arial" w:cs="Arial"/>
          </w:rPr>
          <w:t xml:space="preserve"> </w:t>
        </w:r>
        <w:r>
          <w:rPr>
            <w:rFonts w:ascii="Arial" w:hAnsi="Arial" w:cs="Arial"/>
          </w:rPr>
          <w:t>Hillary Clinton</w:t>
        </w:r>
      </w:ins>
    </w:p>
    <w:p w14:paraId="2EDB3D6A" w14:textId="77777777" w:rsidR="00D21214" w:rsidRDefault="00D21214" w:rsidP="00D21214">
      <w:pPr>
        <w:keepLines/>
        <w:autoSpaceDE w:val="0"/>
        <w:autoSpaceDN w:val="0"/>
        <w:adjustRightInd w:val="0"/>
        <w:jc w:val="both"/>
        <w:rPr>
          <w:ins w:id="113" w:author="Microsoft Office User" w:date="2018-04-30T13:10:00Z"/>
          <w:rFonts w:ascii="Arial" w:hAnsi="Arial" w:cs="Arial"/>
        </w:rPr>
      </w:pPr>
      <w:ins w:id="114" w:author="Microsoft Office User" w:date="2018-04-30T13:10:00Z">
        <w:r w:rsidRPr="00011A82">
          <w:rPr>
            <w:rFonts w:ascii="Arial" w:hAnsi="Arial" w:cs="Arial"/>
            <w:b/>
          </w:rPr>
          <w:t>[</w:t>
        </w:r>
        <w:r>
          <w:rPr>
            <w:rFonts w:ascii="Arial" w:hAnsi="Arial" w:cs="Arial"/>
            <w:b/>
          </w:rPr>
          <w:t>ftobama</w:t>
        </w:r>
        <w:r w:rsidRPr="00011A82">
          <w:rPr>
            <w:rFonts w:ascii="Arial" w:hAnsi="Arial" w:cs="Arial"/>
            <w:b/>
          </w:rPr>
          <w:t>]</w:t>
        </w:r>
        <w:r w:rsidRPr="00011A82">
          <w:rPr>
            <w:rFonts w:ascii="Arial" w:hAnsi="Arial" w:cs="Arial"/>
          </w:rPr>
          <w:t xml:space="preserve"> </w:t>
        </w:r>
        <w:r>
          <w:rPr>
            <w:rFonts w:ascii="Arial" w:hAnsi="Arial" w:cs="Arial"/>
          </w:rPr>
          <w:t>Barack Obama</w:t>
        </w:r>
      </w:ins>
    </w:p>
    <w:p w14:paraId="5B07CA9D" w14:textId="77777777" w:rsidR="00CF6497" w:rsidRDefault="00CF6497" w:rsidP="0082684E">
      <w:pPr>
        <w:keepLines/>
        <w:autoSpaceDE w:val="0"/>
        <w:autoSpaceDN w:val="0"/>
        <w:adjustRightInd w:val="0"/>
        <w:jc w:val="both"/>
        <w:rPr>
          <w:rFonts w:ascii="Arial" w:hAnsi="Arial" w:cs="Arial"/>
        </w:rPr>
      </w:pPr>
    </w:p>
    <w:p w14:paraId="4CE7BCEB" w14:textId="29B03DDC"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13</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[control_check]</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581413">
      <w:pPr>
        <w:pStyle w:val="ListParagraph"/>
        <w:numPr>
          <w:ilvl w:val="0"/>
          <w:numId w:val="11"/>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think the economy is doing well</w:t>
      </w:r>
    </w:p>
    <w:p w14:paraId="78B12B2A" w14:textId="77777777" w:rsidR="0086080F" w:rsidRDefault="0086080F" w:rsidP="00581413">
      <w:pPr>
        <w:pStyle w:val="ListParagraph"/>
        <w:numPr>
          <w:ilvl w:val="0"/>
          <w:numId w:val="11"/>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don’t have an opinion on the economy</w:t>
      </w:r>
    </w:p>
    <w:p w14:paraId="74208FF1" w14:textId="722A410E" w:rsidR="0086080F" w:rsidRPr="00625778" w:rsidRDefault="00B075F8" w:rsidP="00581413">
      <w:pPr>
        <w:pStyle w:val="ListParagraph"/>
        <w:numPr>
          <w:ilvl w:val="0"/>
          <w:numId w:val="11"/>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0EE8C604" w:rsidR="0086080F" w:rsidRDefault="0086080F" w:rsidP="0086080F">
      <w:pPr>
        <w:jc w:val="both"/>
        <w:rPr>
          <w:rFonts w:ascii="Arial" w:hAnsi="Arial" w:cs="Arial"/>
        </w:rPr>
      </w:pPr>
      <w:r>
        <w:rPr>
          <w:rFonts w:ascii="Arial" w:hAnsi="Arial" w:cs="Arial"/>
        </w:rPr>
        <w:t xml:space="preserve">To those assigned to the </w:t>
      </w:r>
      <w:ins w:id="115" w:author="Microsoft Office User" w:date="2018-04-30T15:00:00Z">
        <w:r w:rsidR="003338A7" w:rsidRPr="00BB04B2">
          <w:rPr>
            <w:rFonts w:ascii="Arial" w:hAnsi="Arial" w:cs="Arial"/>
            <w:b/>
          </w:rPr>
          <w:t>DEM</w:t>
        </w:r>
        <w:r w:rsidR="003338A7">
          <w:rPr>
            <w:rFonts w:ascii="Arial" w:hAnsi="Arial" w:cs="Arial"/>
            <w:b/>
          </w:rPr>
          <w:t xml:space="preserve">OCRATS </w:t>
        </w:r>
      </w:ins>
      <w:ins w:id="116" w:author="Microsoft Office User" w:date="2018-04-30T15:01:00Z">
        <w:r w:rsidR="003338A7">
          <w:rPr>
            <w:rFonts w:ascii="Arial" w:hAnsi="Arial" w:cs="Arial"/>
            <w:b/>
          </w:rPr>
          <w:t>–</w:t>
        </w:r>
      </w:ins>
      <w:ins w:id="117" w:author="Microsoft Office User" w:date="2018-04-30T15:00:00Z">
        <w:r w:rsidR="003338A7">
          <w:rPr>
            <w:rFonts w:ascii="Arial" w:hAnsi="Arial" w:cs="Arial"/>
            <w:b/>
          </w:rPr>
          <w:t xml:space="preserve"> BIASED</w:t>
        </w:r>
      </w:ins>
      <w:ins w:id="118" w:author="gaurav sood" w:date="2018-04-30T15:45:00Z">
        <w:r w:rsidR="00C72A1D">
          <w:rPr>
            <w:rFonts w:ascii="Arial" w:hAnsi="Arial" w:cs="Arial"/>
            <w:b/>
          </w:rPr>
          <w:t xml:space="preserve"> or </w:t>
        </w:r>
        <w:r w:rsidR="00C72A1D" w:rsidRPr="00BB04B2">
          <w:rPr>
            <w:rFonts w:ascii="Arial" w:hAnsi="Arial" w:cs="Arial"/>
            <w:b/>
          </w:rPr>
          <w:t>DEM</w:t>
        </w:r>
        <w:r w:rsidR="00C72A1D">
          <w:rPr>
            <w:rFonts w:ascii="Arial" w:hAnsi="Arial" w:cs="Arial"/>
            <w:b/>
          </w:rPr>
          <w:t>OCRATS – UNBIASED</w:t>
        </w:r>
      </w:ins>
      <w:ins w:id="119" w:author="Microsoft Office User" w:date="2018-04-30T15:00:00Z">
        <w:r w:rsidR="003338A7">
          <w:rPr>
            <w:rFonts w:ascii="Arial" w:hAnsi="Arial" w:cs="Arial"/>
            <w:b/>
          </w:rPr>
          <w:t xml:space="preserve"> </w:t>
        </w:r>
      </w:ins>
      <w:r>
        <w:rPr>
          <w:rFonts w:ascii="Arial" w:hAnsi="Arial" w:cs="Arial"/>
        </w:rPr>
        <w:t>group</w:t>
      </w:r>
      <w:ins w:id="120" w:author="Microsoft Office User" w:date="2018-04-30T16:35:00Z">
        <w:r w:rsidR="00DC7375">
          <w:rPr>
            <w:rFonts w:ascii="Arial" w:hAnsi="Arial" w:cs="Arial"/>
          </w:rPr>
          <w:t>s</w:t>
        </w:r>
      </w:ins>
      <w:r>
        <w:rPr>
          <w:rFonts w:ascii="Arial" w:hAnsi="Arial" w:cs="Arial"/>
        </w:rPr>
        <w:t>:</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13ACD39A" w:rsidR="0086080F" w:rsidRDefault="0086080F" w:rsidP="0086080F">
      <w:pPr>
        <w:jc w:val="both"/>
        <w:rPr>
          <w:rFonts w:ascii="Arial" w:hAnsi="Arial" w:cs="Arial"/>
        </w:rPr>
      </w:pPr>
      <w:r w:rsidRPr="00B243B3">
        <w:rPr>
          <w:rFonts w:ascii="Arial" w:hAnsi="Arial" w:cs="Arial"/>
          <w:b/>
        </w:rPr>
        <w:t>[</w:t>
      </w:r>
      <w:r>
        <w:rPr>
          <w:rFonts w:ascii="Arial" w:hAnsi="Arial" w:cs="Arial"/>
          <w:b/>
        </w:rPr>
        <w:t>dem</w:t>
      </w:r>
      <w:ins w:id="121" w:author="Microsoft Office User" w:date="2018-04-30T15:01:00Z">
        <w:r w:rsidR="00DC7375">
          <w:rPr>
            <w:rFonts w:ascii="Arial" w:hAnsi="Arial" w:cs="Arial"/>
            <w:b/>
          </w:rPr>
          <w:t>_check</w:t>
        </w:r>
      </w:ins>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xml:space="preserve">, </w:t>
      </w:r>
      <w:ins w:id="122" w:author="Microsoft Office User" w:date="2018-04-30T16:32:00Z">
        <w:r w:rsidR="00DC7375">
          <w:rPr>
            <w:rFonts w:ascii="Arial" w:hAnsi="Arial" w:cs="Arial"/>
          </w:rPr>
          <w:t>were Democrats more biased about the economy, less biased about the economy, or about as biased about the economy as you previously expected</w:t>
        </w:r>
      </w:ins>
      <w:r>
        <w:rPr>
          <w:rFonts w:ascii="Arial" w:hAnsi="Arial" w:cs="Arial"/>
        </w:rPr>
        <w:t>?</w:t>
      </w:r>
    </w:p>
    <w:p w14:paraId="32D5C26C" w14:textId="77777777" w:rsidR="0086080F" w:rsidRDefault="0086080F" w:rsidP="0086080F">
      <w:pPr>
        <w:jc w:val="both"/>
        <w:rPr>
          <w:rFonts w:ascii="Arial" w:hAnsi="Arial" w:cs="Arial"/>
        </w:rPr>
      </w:pPr>
    </w:p>
    <w:p w14:paraId="0583E7B0" w14:textId="06183E6C" w:rsidR="0086080F" w:rsidRDefault="0086080F" w:rsidP="00DC7375">
      <w:pPr>
        <w:pStyle w:val="ListParagraph"/>
        <w:numPr>
          <w:ilvl w:val="0"/>
          <w:numId w:val="11"/>
        </w:numPr>
        <w:jc w:val="both"/>
        <w:rPr>
          <w:rFonts w:ascii="Arial" w:hAnsi="Arial" w:cs="Arial"/>
        </w:rPr>
      </w:pPr>
      <w:r>
        <w:rPr>
          <w:rFonts w:ascii="Arial" w:hAnsi="Arial" w:cs="Arial"/>
        </w:rPr>
        <w:t>Democrats</w:t>
      </w:r>
      <w:ins w:id="123" w:author="Microsoft Office User" w:date="2018-04-30T16:33:00Z">
        <w:r w:rsidR="00DC7375">
          <w:rPr>
            <w:rFonts w:ascii="Arial" w:hAnsi="Arial" w:cs="Arial"/>
          </w:rPr>
          <w:t xml:space="preserve"> were more biased than I expected</w:t>
        </w:r>
      </w:ins>
    </w:p>
    <w:p w14:paraId="3739DB99" w14:textId="20B99D2C" w:rsidR="00B075F8" w:rsidRDefault="00DC7375" w:rsidP="00581413">
      <w:pPr>
        <w:pStyle w:val="ListParagraph"/>
        <w:numPr>
          <w:ilvl w:val="0"/>
          <w:numId w:val="11"/>
        </w:numPr>
        <w:jc w:val="both"/>
        <w:rPr>
          <w:ins w:id="124" w:author="Microsoft Office User" w:date="2018-04-30T16:33:00Z"/>
          <w:rFonts w:ascii="Arial" w:hAnsi="Arial" w:cs="Arial"/>
        </w:rPr>
      </w:pPr>
      <w:ins w:id="125" w:author="Microsoft Office User" w:date="2018-04-30T16:33:00Z">
        <w:r>
          <w:rPr>
            <w:rFonts w:ascii="Arial" w:hAnsi="Arial" w:cs="Arial"/>
          </w:rPr>
          <w:t>Democrats were less biased than I expected</w:t>
        </w:r>
      </w:ins>
    </w:p>
    <w:p w14:paraId="564CCBB2" w14:textId="1A41682E" w:rsidR="00DC7375" w:rsidRDefault="00DC7375" w:rsidP="00581413">
      <w:pPr>
        <w:pStyle w:val="ListParagraph"/>
        <w:numPr>
          <w:ilvl w:val="0"/>
          <w:numId w:val="11"/>
        </w:numPr>
        <w:jc w:val="both"/>
        <w:rPr>
          <w:ins w:id="126" w:author="Microsoft Office User" w:date="2018-04-30T16:33:00Z"/>
          <w:rFonts w:ascii="Arial" w:hAnsi="Arial" w:cs="Arial"/>
        </w:rPr>
      </w:pPr>
      <w:ins w:id="127" w:author="Microsoft Office User" w:date="2018-04-30T16:33:00Z">
        <w:r>
          <w:rPr>
            <w:rFonts w:ascii="Arial" w:hAnsi="Arial" w:cs="Arial"/>
          </w:rPr>
          <w:t>Democrats were about as biased as I expected</w:t>
        </w:r>
      </w:ins>
    </w:p>
    <w:p w14:paraId="1638C099" w14:textId="64D180FF" w:rsidR="00DC7375" w:rsidRDefault="00DC7375" w:rsidP="00581413">
      <w:pPr>
        <w:pStyle w:val="ListParagraph"/>
        <w:numPr>
          <w:ilvl w:val="0"/>
          <w:numId w:val="11"/>
        </w:numPr>
        <w:jc w:val="both"/>
        <w:rPr>
          <w:ins w:id="128" w:author="Microsoft Office User" w:date="2018-04-30T15:01:00Z"/>
          <w:rFonts w:ascii="Arial" w:hAnsi="Arial" w:cs="Arial"/>
        </w:rPr>
      </w:pPr>
      <w:ins w:id="129" w:author="Microsoft Office User" w:date="2018-04-30T16:33:00Z">
        <w:r>
          <w:rPr>
            <w:rFonts w:ascii="Arial" w:hAnsi="Arial" w:cs="Arial"/>
          </w:rPr>
          <w:t>Don’t know</w:t>
        </w:r>
      </w:ins>
    </w:p>
    <w:p w14:paraId="4BCB1CE7" w14:textId="77777777" w:rsidR="003338A7" w:rsidRDefault="003338A7" w:rsidP="003338A7">
      <w:pPr>
        <w:jc w:val="both"/>
        <w:rPr>
          <w:ins w:id="130" w:author="Microsoft Office User" w:date="2018-04-30T15:01:00Z"/>
          <w:rFonts w:ascii="Arial" w:hAnsi="Arial" w:cs="Arial"/>
        </w:rPr>
      </w:pPr>
    </w:p>
    <w:p w14:paraId="096AAAF1" w14:textId="77777777" w:rsidR="003338A7" w:rsidRPr="003338A7" w:rsidRDefault="003338A7" w:rsidP="003338A7">
      <w:pPr>
        <w:jc w:val="both"/>
        <w:rPr>
          <w:rFonts w:ascii="Arial" w:hAnsi="Arial" w:cs="Arial"/>
        </w:rPr>
      </w:pPr>
    </w:p>
    <w:p w14:paraId="528CCD94" w14:textId="77777777" w:rsidR="0086080F" w:rsidRDefault="0086080F" w:rsidP="0086080F">
      <w:pPr>
        <w:jc w:val="both"/>
        <w:rPr>
          <w:rFonts w:ascii="Arial" w:hAnsi="Arial" w:cs="Arial"/>
        </w:rPr>
      </w:pPr>
    </w:p>
    <w:p w14:paraId="7EB7847F" w14:textId="2A535F9C"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w:t>
      </w:r>
      <w:ins w:id="131" w:author="Microsoft Office User" w:date="2018-04-30T15:01:00Z">
        <w:r w:rsidR="003338A7">
          <w:rPr>
            <w:rFonts w:ascii="Arial" w:hAnsi="Arial" w:cs="Arial"/>
            <w:b/>
          </w:rPr>
          <w:t>S – BIASED</w:t>
        </w:r>
      </w:ins>
      <w:ins w:id="132" w:author="gaurav sood" w:date="2018-04-30T15:50:00Z">
        <w:r w:rsidR="00E468E3">
          <w:rPr>
            <w:rFonts w:ascii="Arial" w:hAnsi="Arial" w:cs="Arial"/>
            <w:b/>
          </w:rPr>
          <w:t xml:space="preserve"> </w:t>
        </w:r>
      </w:ins>
      <w:ins w:id="133" w:author="Microsoft Office User" w:date="2018-04-30T16:35:00Z">
        <w:r w:rsidR="00DC7375">
          <w:rPr>
            <w:rFonts w:ascii="Arial" w:hAnsi="Arial" w:cs="Arial"/>
            <w:b/>
          </w:rPr>
          <w:t>or</w:t>
        </w:r>
      </w:ins>
      <w:ins w:id="134" w:author="gaurav sood" w:date="2018-04-30T15:50:00Z">
        <w:r w:rsidR="00E468E3">
          <w:rPr>
            <w:rFonts w:ascii="Arial" w:hAnsi="Arial" w:cs="Arial"/>
            <w:b/>
          </w:rPr>
          <w:t xml:space="preserve"> REPUBLICANS </w:t>
        </w:r>
      </w:ins>
      <w:ins w:id="135" w:author="Microsoft Office User" w:date="2018-04-30T16:35:00Z">
        <w:r w:rsidR="00DC7375">
          <w:rPr>
            <w:rFonts w:ascii="Arial" w:hAnsi="Arial" w:cs="Arial"/>
            <w:b/>
          </w:rPr>
          <w:t>–</w:t>
        </w:r>
      </w:ins>
      <w:ins w:id="136" w:author="gaurav sood" w:date="2018-04-30T15:50:00Z">
        <w:r w:rsidR="00E468E3">
          <w:rPr>
            <w:rFonts w:ascii="Arial" w:hAnsi="Arial" w:cs="Arial"/>
            <w:b/>
          </w:rPr>
          <w:t xml:space="preserve"> UNBIASED</w:t>
        </w:r>
      </w:ins>
      <w:ins w:id="137" w:author="Microsoft Office User" w:date="2018-04-30T15:01:00Z">
        <w:r w:rsidR="003338A7">
          <w:rPr>
            <w:rFonts w:ascii="Arial" w:hAnsi="Arial" w:cs="Arial"/>
            <w:b/>
          </w:rPr>
          <w:t xml:space="preserve"> </w:t>
        </w:r>
      </w:ins>
      <w:r>
        <w:rPr>
          <w:rFonts w:ascii="Arial" w:hAnsi="Arial" w:cs="Arial"/>
        </w:rPr>
        <w:t>group</w:t>
      </w:r>
      <w:ins w:id="138" w:author="Microsoft Office User" w:date="2018-04-30T16:35:00Z">
        <w:r w:rsidR="00DC7375">
          <w:rPr>
            <w:rFonts w:ascii="Arial" w:hAnsi="Arial" w:cs="Arial"/>
          </w:rPr>
          <w:t>s</w:t>
        </w:r>
      </w:ins>
      <w:r>
        <w:rPr>
          <w:rFonts w:ascii="Arial" w:hAnsi="Arial" w:cs="Arial"/>
        </w:rPr>
        <w:t>:</w:t>
      </w:r>
    </w:p>
    <w:p w14:paraId="6F68100A" w14:textId="4452626D" w:rsidR="0086080F" w:rsidRDefault="0086080F" w:rsidP="00B075F8">
      <w:pPr>
        <w:tabs>
          <w:tab w:val="left" w:pos="1640"/>
        </w:tabs>
        <w:jc w:val="both"/>
        <w:rPr>
          <w:rFonts w:ascii="Arial" w:hAnsi="Arial" w:cs="Arial"/>
        </w:rPr>
      </w:pPr>
      <w:r>
        <w:rPr>
          <w:rFonts w:ascii="Arial" w:hAnsi="Arial" w:cs="Arial"/>
        </w:rPr>
        <w:lastRenderedPageBreak/>
        <w:tab/>
      </w:r>
    </w:p>
    <w:p w14:paraId="3A0B4044" w14:textId="6D8F3D22" w:rsidR="00DC7375" w:rsidRDefault="0086080F" w:rsidP="00DC7375">
      <w:pPr>
        <w:jc w:val="both"/>
        <w:rPr>
          <w:ins w:id="139" w:author="Microsoft Office User" w:date="2018-04-30T16:34:00Z"/>
          <w:rFonts w:ascii="Arial" w:hAnsi="Arial" w:cs="Arial"/>
        </w:rPr>
      </w:pPr>
      <w:r w:rsidRPr="00B243B3">
        <w:rPr>
          <w:rFonts w:ascii="Arial" w:hAnsi="Arial" w:cs="Arial"/>
          <w:b/>
        </w:rPr>
        <w:t>[</w:t>
      </w:r>
      <w:ins w:id="140" w:author="Microsoft Office User" w:date="2018-04-30T16:33:00Z">
        <w:r w:rsidR="00DC7375">
          <w:rPr>
            <w:rFonts w:ascii="Arial" w:hAnsi="Arial" w:cs="Arial"/>
            <w:b/>
          </w:rPr>
          <w:t>rep_check</w:t>
        </w:r>
      </w:ins>
      <w:r w:rsidRPr="00B243B3">
        <w:rPr>
          <w:rFonts w:ascii="Arial" w:hAnsi="Arial" w:cs="Arial"/>
          <w:b/>
        </w:rPr>
        <w:t>]</w:t>
      </w:r>
      <w:r>
        <w:rPr>
          <w:rFonts w:ascii="Arial" w:hAnsi="Arial" w:cs="Arial"/>
          <w:b/>
        </w:rPr>
        <w:t xml:space="preserve"> </w:t>
      </w:r>
      <w:r>
        <w:rPr>
          <w:rFonts w:ascii="Arial" w:hAnsi="Arial" w:cs="Arial"/>
        </w:rPr>
        <w:t xml:space="preserve">Based on the information provided in </w:t>
      </w:r>
      <w:r w:rsidR="00231940">
        <w:rPr>
          <w:rFonts w:ascii="Arial" w:hAnsi="Arial" w:cs="Arial"/>
        </w:rPr>
        <w:t>the article you read earlier</w:t>
      </w:r>
      <w:r>
        <w:rPr>
          <w:rFonts w:ascii="Arial" w:hAnsi="Arial" w:cs="Arial"/>
        </w:rPr>
        <w:t xml:space="preserve">, </w:t>
      </w:r>
      <w:ins w:id="141" w:author="Microsoft Office User" w:date="2018-04-30T16:34:00Z">
        <w:r w:rsidR="00DC7375">
          <w:rPr>
            <w:rFonts w:ascii="Arial" w:hAnsi="Arial" w:cs="Arial"/>
          </w:rPr>
          <w:t>were Republicans more biased about the economy, less biased about the economy, or about as biased about the economy as you previously expected?</w:t>
        </w:r>
      </w:ins>
    </w:p>
    <w:p w14:paraId="50293502" w14:textId="77777777" w:rsidR="0086080F" w:rsidRDefault="0086080F" w:rsidP="0086080F">
      <w:pPr>
        <w:jc w:val="both"/>
        <w:rPr>
          <w:rFonts w:ascii="Arial" w:hAnsi="Arial" w:cs="Arial"/>
        </w:rPr>
      </w:pPr>
    </w:p>
    <w:p w14:paraId="470574DF" w14:textId="067AAAA5" w:rsidR="00DC7375" w:rsidRDefault="00DC7375" w:rsidP="00DC7375">
      <w:pPr>
        <w:pStyle w:val="ListParagraph"/>
        <w:numPr>
          <w:ilvl w:val="0"/>
          <w:numId w:val="11"/>
        </w:numPr>
        <w:jc w:val="both"/>
        <w:rPr>
          <w:ins w:id="142" w:author="Microsoft Office User" w:date="2018-04-30T16:34:00Z"/>
          <w:rFonts w:ascii="Arial" w:hAnsi="Arial" w:cs="Arial"/>
        </w:rPr>
      </w:pPr>
      <w:ins w:id="143" w:author="Microsoft Office User" w:date="2018-04-30T16:34:00Z">
        <w:r>
          <w:rPr>
            <w:rFonts w:ascii="Arial" w:hAnsi="Arial" w:cs="Arial"/>
          </w:rPr>
          <w:t>Republicans were more biased than I expected</w:t>
        </w:r>
      </w:ins>
    </w:p>
    <w:p w14:paraId="37616495" w14:textId="03305C7A" w:rsidR="00DC7375" w:rsidRDefault="00DC7375" w:rsidP="00DC7375">
      <w:pPr>
        <w:pStyle w:val="ListParagraph"/>
        <w:numPr>
          <w:ilvl w:val="0"/>
          <w:numId w:val="11"/>
        </w:numPr>
        <w:jc w:val="both"/>
        <w:rPr>
          <w:ins w:id="144" w:author="Microsoft Office User" w:date="2018-04-30T16:34:00Z"/>
          <w:rFonts w:ascii="Arial" w:hAnsi="Arial" w:cs="Arial"/>
        </w:rPr>
      </w:pPr>
      <w:ins w:id="145" w:author="Microsoft Office User" w:date="2018-04-30T16:34:00Z">
        <w:r>
          <w:rPr>
            <w:rFonts w:ascii="Arial" w:hAnsi="Arial" w:cs="Arial"/>
          </w:rPr>
          <w:t>Republicans were less biased than I expected</w:t>
        </w:r>
      </w:ins>
    </w:p>
    <w:p w14:paraId="2E5C6C3D" w14:textId="66791B75" w:rsidR="00DC7375" w:rsidRDefault="00DC7375" w:rsidP="00DC7375">
      <w:pPr>
        <w:pStyle w:val="ListParagraph"/>
        <w:numPr>
          <w:ilvl w:val="0"/>
          <w:numId w:val="11"/>
        </w:numPr>
        <w:jc w:val="both"/>
        <w:rPr>
          <w:ins w:id="146" w:author="Microsoft Office User" w:date="2018-04-30T16:34:00Z"/>
          <w:rFonts w:ascii="Arial" w:hAnsi="Arial" w:cs="Arial"/>
        </w:rPr>
      </w:pPr>
      <w:ins w:id="147" w:author="Microsoft Office User" w:date="2018-04-30T16:34:00Z">
        <w:r>
          <w:rPr>
            <w:rFonts w:ascii="Arial" w:hAnsi="Arial" w:cs="Arial"/>
          </w:rPr>
          <w:t>Republicans were about as biased as I expected</w:t>
        </w:r>
      </w:ins>
    </w:p>
    <w:p w14:paraId="2AB13E46" w14:textId="77777777" w:rsidR="00DC7375" w:rsidRDefault="00DC7375" w:rsidP="00DC7375">
      <w:pPr>
        <w:pStyle w:val="ListParagraph"/>
        <w:numPr>
          <w:ilvl w:val="0"/>
          <w:numId w:val="11"/>
        </w:numPr>
        <w:jc w:val="both"/>
        <w:rPr>
          <w:ins w:id="148" w:author="Microsoft Office User" w:date="2018-04-30T16:34:00Z"/>
          <w:rFonts w:ascii="Arial" w:hAnsi="Arial" w:cs="Arial"/>
        </w:rPr>
      </w:pPr>
      <w:ins w:id="149" w:author="Microsoft Office User" w:date="2018-04-30T16:34:00Z">
        <w:r>
          <w:rPr>
            <w:rFonts w:ascii="Arial" w:hAnsi="Arial" w:cs="Arial"/>
          </w:rPr>
          <w:t>Don’t know</w:t>
        </w:r>
      </w:ins>
    </w:p>
    <w:p w14:paraId="1C07D29A" w14:textId="77777777" w:rsidR="0086080F" w:rsidRDefault="0086080F" w:rsidP="0086080F">
      <w:pPr>
        <w:jc w:val="both"/>
        <w:rPr>
          <w:rFonts w:ascii="Arial" w:hAnsi="Arial" w:cs="Arial"/>
        </w:rPr>
      </w:pPr>
    </w:p>
    <w:p w14:paraId="041CD786" w14:textId="3320DD81" w:rsidR="00112D8A" w:rsidRDefault="00112D8A" w:rsidP="00112D8A">
      <w:pPr>
        <w:jc w:val="both"/>
        <w:rPr>
          <w:ins w:id="150" w:author="Microsoft Office User" w:date="2018-04-30T13:16:00Z"/>
          <w:rFonts w:ascii="Arial" w:hAnsi="Arial" w:cs="Arial"/>
          <w:b/>
          <w:u w:val="single"/>
        </w:rPr>
      </w:pPr>
    </w:p>
    <w:p w14:paraId="2D7FEEDB" w14:textId="1B652B91" w:rsidR="00112D8A" w:rsidRPr="00112D8A" w:rsidRDefault="00112D8A" w:rsidP="00112D8A">
      <w:pPr>
        <w:jc w:val="both"/>
        <w:rPr>
          <w:ins w:id="151" w:author="Microsoft Office User" w:date="2018-04-30T13:15:00Z"/>
          <w:rFonts w:ascii="Arial" w:hAnsi="Arial" w:cs="Arial"/>
          <w:b/>
          <w:u w:val="single"/>
        </w:rPr>
      </w:pPr>
      <w:ins w:id="152" w:author="Microsoft Office User" w:date="2018-04-30T13:15:00Z">
        <w:r w:rsidRPr="00112D8A">
          <w:rPr>
            <w:rFonts w:ascii="Arial" w:hAnsi="Arial" w:cs="Arial"/>
            <w:b/>
            <w:u w:val="single"/>
          </w:rPr>
          <w:t>PAGE 14</w:t>
        </w:r>
      </w:ins>
    </w:p>
    <w:p w14:paraId="5377C7C5" w14:textId="77777777" w:rsidR="00112D8A" w:rsidRDefault="00112D8A" w:rsidP="00112D8A">
      <w:pPr>
        <w:jc w:val="both"/>
        <w:rPr>
          <w:ins w:id="153" w:author="Microsoft Office User" w:date="2018-04-30T13:16:00Z"/>
          <w:rFonts w:ascii="Arial" w:hAnsi="Arial" w:cs="Arial"/>
        </w:rPr>
      </w:pPr>
    </w:p>
    <w:p w14:paraId="7C1E2730" w14:textId="078E66C7" w:rsidR="00112D8A" w:rsidRDefault="00112D8A" w:rsidP="00112D8A">
      <w:pPr>
        <w:jc w:val="both"/>
        <w:rPr>
          <w:ins w:id="154" w:author="Microsoft Office User" w:date="2018-04-30T16:35:00Z"/>
          <w:rFonts w:ascii="Arial" w:hAnsi="Arial" w:cs="Arial"/>
          <w:b/>
        </w:rPr>
      </w:pPr>
      <w:ins w:id="155" w:author="Microsoft Office User" w:date="2018-04-30T13:15:00Z">
        <w:r w:rsidRPr="00112D8A">
          <w:rPr>
            <w:rFonts w:ascii="Arial" w:hAnsi="Arial" w:cs="Arial"/>
          </w:rPr>
          <w:t xml:space="preserve">To those assigned to the </w:t>
        </w:r>
        <w:r w:rsidRPr="00112D8A">
          <w:rPr>
            <w:rFonts w:ascii="Arial" w:hAnsi="Arial" w:cs="Arial"/>
            <w:b/>
          </w:rPr>
          <w:t>CONTROL</w:t>
        </w:r>
        <w:r w:rsidRPr="00112D8A">
          <w:rPr>
            <w:rFonts w:ascii="Arial" w:hAnsi="Arial" w:cs="Arial"/>
          </w:rPr>
          <w:t xml:space="preserve"> group: </w:t>
        </w:r>
        <w:r w:rsidRPr="00112D8A">
          <w:rPr>
            <w:rFonts w:ascii="Arial" w:hAnsi="Arial" w:cs="Arial"/>
            <w:b/>
          </w:rPr>
          <w:t>(ALL</w:t>
        </w:r>
        <w:r w:rsidR="00DC7375">
          <w:rPr>
            <w:rFonts w:ascii="Arial" w:hAnsi="Arial" w:cs="Arial"/>
            <w:b/>
          </w:rPr>
          <w:t xml:space="preserve"> OTHER GROUPS PROCEED TO PAGE 15</w:t>
        </w:r>
        <w:r w:rsidRPr="00112D8A">
          <w:rPr>
            <w:rFonts w:ascii="Arial" w:hAnsi="Arial" w:cs="Arial"/>
            <w:b/>
          </w:rPr>
          <w:t>)</w:t>
        </w:r>
      </w:ins>
    </w:p>
    <w:p w14:paraId="5B87AFCC" w14:textId="77777777" w:rsidR="00DC7375" w:rsidRDefault="00DC7375" w:rsidP="00112D8A">
      <w:pPr>
        <w:jc w:val="both"/>
        <w:rPr>
          <w:ins w:id="156" w:author="Microsoft Office User" w:date="2018-04-30T16:35:00Z"/>
          <w:rFonts w:ascii="Arial" w:hAnsi="Arial" w:cs="Arial"/>
          <w:b/>
        </w:rPr>
      </w:pPr>
    </w:p>
    <w:p w14:paraId="274DF234" w14:textId="49E13E41" w:rsidR="00DC7375" w:rsidRDefault="00DC7375" w:rsidP="00112D8A">
      <w:pPr>
        <w:jc w:val="both"/>
        <w:rPr>
          <w:ins w:id="157" w:author="gaurav sood" w:date="2018-04-30T16:06:00Z"/>
          <w:rFonts w:ascii="Arial" w:hAnsi="Arial" w:cs="Arial"/>
          <w:b/>
        </w:rPr>
      </w:pPr>
      <w:ins w:id="158" w:author="Microsoft Office User" w:date="2018-04-30T16:35:00Z">
        <w:r>
          <w:rPr>
            <w:rFonts w:ascii="Arial" w:hAnsi="Arial" w:cs="Arial"/>
            <w:b/>
          </w:rPr>
          <w:t xml:space="preserve">RANDOM ASSIGNMENT TO ONE OF </w:t>
        </w:r>
      </w:ins>
      <w:ins w:id="159" w:author="Microsoft Office User" w:date="2018-04-30T16:36:00Z">
        <w:r>
          <w:rPr>
            <w:rFonts w:ascii="Arial" w:hAnsi="Arial" w:cs="Arial"/>
            <w:b/>
          </w:rPr>
          <w:t>THE FOLLOWING FOUR QUESTIONS:</w:t>
        </w:r>
      </w:ins>
    </w:p>
    <w:p w14:paraId="693F5229" w14:textId="3D3FDB8B" w:rsidR="00076E78" w:rsidRDefault="00076E78" w:rsidP="00112D8A">
      <w:pPr>
        <w:jc w:val="both"/>
        <w:rPr>
          <w:ins w:id="160" w:author="gaurav sood" w:date="2018-04-30T16:06:00Z"/>
          <w:rFonts w:ascii="Arial" w:hAnsi="Arial" w:cs="Arial"/>
          <w:b/>
          <w:u w:val="single"/>
        </w:rPr>
      </w:pPr>
    </w:p>
    <w:p w14:paraId="55D62582" w14:textId="7D098FB8" w:rsidR="00076E78" w:rsidRDefault="00DC7375" w:rsidP="00112D8A">
      <w:pPr>
        <w:jc w:val="both"/>
        <w:rPr>
          <w:ins w:id="161" w:author="Microsoft Office User" w:date="2018-04-30T16:36:00Z"/>
          <w:rFonts w:ascii="Arial" w:hAnsi="Arial" w:cs="Arial"/>
        </w:rPr>
      </w:pPr>
      <w:ins w:id="162" w:author="Microsoft Office User" w:date="2018-04-30T16:36:00Z">
        <w:r>
          <w:rPr>
            <w:rFonts w:ascii="Arial" w:hAnsi="Arial" w:cs="Arial"/>
            <w:b/>
            <w:u w:val="single"/>
          </w:rPr>
          <w:t xml:space="preserve">[dems_guess_16] </w:t>
        </w:r>
      </w:ins>
      <w:ins w:id="163" w:author="Microsoft Office User" w:date="2018-04-30T16:42:00Z">
        <w:r>
          <w:rPr>
            <w:rFonts w:ascii="Arial" w:hAnsi="Arial" w:cs="Arial"/>
          </w:rPr>
          <w:t>Right</w:t>
        </w:r>
      </w:ins>
      <w:ins w:id="164" w:author="Microsoft Office User" w:date="2018-04-30T16:36:00Z">
        <w:r>
          <w:rPr>
            <w:rFonts w:ascii="Arial" w:hAnsi="Arial" w:cs="Arial"/>
          </w:rPr>
          <w:t xml:space="preserve"> before the election of Donald Trump, 16% of Democrats thought that the economy was getting worse. </w:t>
        </w:r>
      </w:ins>
    </w:p>
    <w:p w14:paraId="2F69B50B" w14:textId="77777777" w:rsidR="00DC7375" w:rsidRDefault="00DC7375" w:rsidP="00112D8A">
      <w:pPr>
        <w:jc w:val="both"/>
        <w:rPr>
          <w:ins w:id="165" w:author="Microsoft Office User" w:date="2018-04-30T16:36:00Z"/>
          <w:rFonts w:ascii="Arial" w:hAnsi="Arial" w:cs="Arial"/>
        </w:rPr>
      </w:pPr>
    </w:p>
    <w:p w14:paraId="48F69D25" w14:textId="151D9FFC" w:rsidR="00DC7375" w:rsidRDefault="00DC7375" w:rsidP="00112D8A">
      <w:pPr>
        <w:jc w:val="both"/>
        <w:rPr>
          <w:ins w:id="166" w:author="Microsoft Office User" w:date="2018-04-30T16:36:00Z"/>
          <w:rFonts w:ascii="Arial" w:hAnsi="Arial" w:cs="Arial"/>
        </w:rPr>
      </w:pPr>
      <w:ins w:id="167" w:author="Microsoft Office User" w:date="2018-04-30T16:36:00Z">
        <w:r>
          <w:rPr>
            <w:rFonts w:ascii="Arial" w:hAnsi="Arial" w:cs="Arial"/>
          </w:rPr>
          <w:t>If you had to take a guess, what percentage of Democrats thought the economy was getting worse after</w:t>
        </w:r>
      </w:ins>
      <w:ins w:id="168" w:author="Microsoft Office User" w:date="2018-04-30T16:38:00Z">
        <w:r>
          <w:rPr>
            <w:rFonts w:ascii="Arial" w:hAnsi="Arial" w:cs="Arial"/>
          </w:rPr>
          <w:t xml:space="preserve"> Trump’s election</w:t>
        </w:r>
      </w:ins>
      <w:ins w:id="169" w:author="Microsoft Office User" w:date="2018-04-30T16:36:00Z">
        <w:r>
          <w:rPr>
            <w:rFonts w:ascii="Arial" w:hAnsi="Arial" w:cs="Arial"/>
          </w:rPr>
          <w:t>?</w:t>
        </w:r>
      </w:ins>
    </w:p>
    <w:p w14:paraId="37F767B0" w14:textId="77777777" w:rsidR="00DC7375" w:rsidRDefault="00DC7375" w:rsidP="00112D8A">
      <w:pPr>
        <w:jc w:val="both"/>
        <w:rPr>
          <w:ins w:id="170" w:author="Microsoft Office User" w:date="2018-04-30T16:37:00Z"/>
          <w:rFonts w:ascii="Arial" w:hAnsi="Arial" w:cs="Arial"/>
        </w:rPr>
      </w:pPr>
    </w:p>
    <w:p w14:paraId="3B08E507" w14:textId="446A4702" w:rsidR="00DC7375" w:rsidRDefault="00DC7375" w:rsidP="00112D8A">
      <w:pPr>
        <w:jc w:val="both"/>
        <w:rPr>
          <w:ins w:id="171" w:author="Microsoft Office User" w:date="2018-04-30T16:37:00Z"/>
          <w:rFonts w:ascii="Arial" w:hAnsi="Arial" w:cs="Arial"/>
        </w:rPr>
      </w:pPr>
      <w:ins w:id="172" w:author="Microsoft Office User" w:date="2018-04-30T16:37:00Z">
        <w:r>
          <w:rPr>
            <w:rFonts w:ascii="Arial" w:hAnsi="Arial" w:cs="Arial"/>
          </w:rPr>
          <w:t>[TEXT BOX]</w:t>
        </w:r>
      </w:ins>
    </w:p>
    <w:p w14:paraId="5F471129" w14:textId="77777777" w:rsidR="00DC7375" w:rsidRDefault="00DC7375" w:rsidP="00112D8A">
      <w:pPr>
        <w:jc w:val="both"/>
        <w:rPr>
          <w:ins w:id="173" w:author="Microsoft Office User" w:date="2018-04-30T16:37:00Z"/>
          <w:rFonts w:ascii="Arial" w:hAnsi="Arial" w:cs="Arial"/>
        </w:rPr>
      </w:pPr>
    </w:p>
    <w:p w14:paraId="3C32EDE5" w14:textId="3EE6E456" w:rsidR="00DC7375" w:rsidRDefault="00DC7375" w:rsidP="00112D8A">
      <w:pPr>
        <w:jc w:val="both"/>
        <w:rPr>
          <w:ins w:id="174" w:author="Microsoft Office User" w:date="2018-04-30T16:37:00Z"/>
          <w:rFonts w:ascii="Arial" w:hAnsi="Arial" w:cs="Arial"/>
        </w:rPr>
      </w:pPr>
      <w:ins w:id="175" w:author="Microsoft Office User" w:date="2018-04-30T16:37:00Z">
        <w:r w:rsidRPr="00DC7375">
          <w:rPr>
            <w:rFonts w:ascii="Arial" w:hAnsi="Arial" w:cs="Arial"/>
            <w:b/>
          </w:rPr>
          <w:t>[reps_guess_16]</w:t>
        </w:r>
        <w:r>
          <w:rPr>
            <w:rFonts w:ascii="Arial" w:hAnsi="Arial" w:cs="Arial"/>
          </w:rPr>
          <w:t xml:space="preserve"> </w:t>
        </w:r>
      </w:ins>
      <w:ins w:id="176" w:author="Microsoft Office User" w:date="2018-04-30T16:42:00Z">
        <w:r>
          <w:rPr>
            <w:rFonts w:ascii="Arial" w:hAnsi="Arial" w:cs="Arial"/>
          </w:rPr>
          <w:t>Right</w:t>
        </w:r>
      </w:ins>
      <w:ins w:id="177" w:author="Microsoft Office User" w:date="2018-04-30T16:37:00Z">
        <w:r>
          <w:rPr>
            <w:rFonts w:ascii="Arial" w:hAnsi="Arial" w:cs="Arial"/>
          </w:rPr>
          <w:t xml:space="preserve"> before the election of Donald Trump, 16% of Republicans thought the economy was getting better. </w:t>
        </w:r>
      </w:ins>
    </w:p>
    <w:p w14:paraId="08DD3FB0" w14:textId="77777777" w:rsidR="00DC7375" w:rsidRDefault="00DC7375" w:rsidP="00112D8A">
      <w:pPr>
        <w:jc w:val="both"/>
        <w:rPr>
          <w:ins w:id="178" w:author="Microsoft Office User" w:date="2018-04-30T16:37:00Z"/>
          <w:rFonts w:ascii="Arial" w:hAnsi="Arial" w:cs="Arial"/>
        </w:rPr>
      </w:pPr>
    </w:p>
    <w:p w14:paraId="11EE7911" w14:textId="77777777" w:rsidR="00DC7375" w:rsidRDefault="00DC7375" w:rsidP="00112D8A">
      <w:pPr>
        <w:jc w:val="both"/>
        <w:rPr>
          <w:ins w:id="179" w:author="Microsoft Office User" w:date="2018-04-30T16:38:00Z"/>
          <w:rFonts w:ascii="Arial" w:hAnsi="Arial" w:cs="Arial"/>
        </w:rPr>
      </w:pPr>
      <w:ins w:id="180" w:author="Microsoft Office User" w:date="2018-04-30T16:37:00Z">
        <w:r>
          <w:rPr>
            <w:rFonts w:ascii="Arial" w:hAnsi="Arial" w:cs="Arial"/>
          </w:rPr>
          <w:t xml:space="preserve">If you had to take a guess, what percentage of Republicans </w:t>
        </w:r>
      </w:ins>
      <w:ins w:id="181" w:author="Microsoft Office User" w:date="2018-04-30T16:38:00Z">
        <w:r>
          <w:rPr>
            <w:rFonts w:ascii="Arial" w:hAnsi="Arial" w:cs="Arial"/>
          </w:rPr>
          <w:t>thought the economy was getting better after Trump’s election?</w:t>
        </w:r>
      </w:ins>
    </w:p>
    <w:p w14:paraId="1F4D6CD7" w14:textId="77777777" w:rsidR="00DC7375" w:rsidRDefault="00DC7375" w:rsidP="00112D8A">
      <w:pPr>
        <w:jc w:val="both"/>
        <w:rPr>
          <w:ins w:id="182" w:author="Microsoft Office User" w:date="2018-04-30T16:38:00Z"/>
          <w:rFonts w:ascii="Arial" w:hAnsi="Arial" w:cs="Arial"/>
        </w:rPr>
      </w:pPr>
    </w:p>
    <w:p w14:paraId="14CCE180" w14:textId="7855333B" w:rsidR="00DC7375" w:rsidRDefault="00DC7375" w:rsidP="00112D8A">
      <w:pPr>
        <w:jc w:val="both"/>
        <w:rPr>
          <w:ins w:id="183" w:author="Microsoft Office User" w:date="2018-04-30T16:38:00Z"/>
          <w:rFonts w:ascii="Arial" w:hAnsi="Arial" w:cs="Arial"/>
        </w:rPr>
      </w:pPr>
      <w:ins w:id="184" w:author="Microsoft Office User" w:date="2018-04-30T16:38:00Z">
        <w:r>
          <w:rPr>
            <w:rFonts w:ascii="Arial" w:hAnsi="Arial" w:cs="Arial"/>
          </w:rPr>
          <w:t xml:space="preserve">[TEXT BOX] </w:t>
        </w:r>
      </w:ins>
    </w:p>
    <w:p w14:paraId="5DBA30E2" w14:textId="77777777" w:rsidR="00DC7375" w:rsidRDefault="00DC7375" w:rsidP="00112D8A">
      <w:pPr>
        <w:jc w:val="both"/>
        <w:rPr>
          <w:ins w:id="185" w:author="Microsoft Office User" w:date="2018-04-30T16:38:00Z"/>
          <w:rFonts w:ascii="Arial" w:hAnsi="Arial" w:cs="Arial"/>
        </w:rPr>
      </w:pPr>
    </w:p>
    <w:p w14:paraId="4AF23AAC" w14:textId="41BDF697" w:rsidR="00DC7375" w:rsidRDefault="00DC7375" w:rsidP="00112D8A">
      <w:pPr>
        <w:jc w:val="both"/>
        <w:rPr>
          <w:ins w:id="186" w:author="Microsoft Office User" w:date="2018-04-30T16:41:00Z"/>
          <w:rFonts w:ascii="Arial" w:hAnsi="Arial" w:cs="Arial"/>
        </w:rPr>
      </w:pPr>
      <w:ins w:id="187" w:author="Microsoft Office User" w:date="2018-04-30T16:38:00Z">
        <w:r w:rsidRPr="00DC7375">
          <w:rPr>
            <w:rFonts w:ascii="Arial" w:hAnsi="Arial" w:cs="Arial"/>
            <w:b/>
          </w:rPr>
          <w:t>[dems_guess_51]</w:t>
        </w:r>
        <w:r>
          <w:rPr>
            <w:rFonts w:ascii="Arial" w:hAnsi="Arial" w:cs="Arial"/>
          </w:rPr>
          <w:t xml:space="preserve"> </w:t>
        </w:r>
      </w:ins>
      <w:ins w:id="188" w:author="Microsoft Office User" w:date="2018-04-30T16:41:00Z">
        <w:r>
          <w:rPr>
            <w:rFonts w:ascii="Arial" w:hAnsi="Arial" w:cs="Arial"/>
          </w:rPr>
          <w:t>Right before the election of Donald Trump, 51% of Democrats rated the economy as “good” or “excellent.”</w:t>
        </w:r>
      </w:ins>
    </w:p>
    <w:p w14:paraId="2FA9E968" w14:textId="77777777" w:rsidR="00DC7375" w:rsidRDefault="00DC7375" w:rsidP="00112D8A">
      <w:pPr>
        <w:jc w:val="both"/>
        <w:rPr>
          <w:ins w:id="189" w:author="Microsoft Office User" w:date="2018-04-30T16:41:00Z"/>
          <w:rFonts w:ascii="Arial" w:hAnsi="Arial" w:cs="Arial"/>
        </w:rPr>
      </w:pPr>
    </w:p>
    <w:p w14:paraId="246BF980" w14:textId="2D9DB3FA" w:rsidR="00DC7375" w:rsidRDefault="00DC7375" w:rsidP="00112D8A">
      <w:pPr>
        <w:jc w:val="both"/>
        <w:rPr>
          <w:ins w:id="190" w:author="Microsoft Office User" w:date="2018-04-30T16:42:00Z"/>
          <w:rFonts w:ascii="Arial" w:hAnsi="Arial" w:cs="Arial"/>
        </w:rPr>
      </w:pPr>
      <w:ins w:id="191" w:author="Microsoft Office User" w:date="2018-04-30T16:41:00Z">
        <w:r>
          <w:rPr>
            <w:rFonts w:ascii="Arial" w:hAnsi="Arial" w:cs="Arial"/>
          </w:rPr>
          <w:t xml:space="preserve">If you had to take a guess, what percentage of Democrats rated the economy as </w:t>
        </w:r>
      </w:ins>
      <w:ins w:id="192" w:author="Microsoft Office User" w:date="2018-04-30T16:42:00Z">
        <w:r>
          <w:rPr>
            <w:rFonts w:ascii="Arial" w:hAnsi="Arial" w:cs="Arial"/>
          </w:rPr>
          <w:t>“good” or “excellent” after Trump’s election?</w:t>
        </w:r>
      </w:ins>
    </w:p>
    <w:p w14:paraId="2E331B7F" w14:textId="77777777" w:rsidR="00DC7375" w:rsidRDefault="00DC7375" w:rsidP="00112D8A">
      <w:pPr>
        <w:jc w:val="both"/>
        <w:rPr>
          <w:ins w:id="193" w:author="Microsoft Office User" w:date="2018-04-30T16:42:00Z"/>
          <w:rFonts w:ascii="Arial" w:hAnsi="Arial" w:cs="Arial"/>
        </w:rPr>
      </w:pPr>
    </w:p>
    <w:p w14:paraId="79B2988C" w14:textId="4EA53ACE" w:rsidR="00DC7375" w:rsidRDefault="00DC7375" w:rsidP="00112D8A">
      <w:pPr>
        <w:jc w:val="both"/>
        <w:rPr>
          <w:ins w:id="194" w:author="Microsoft Office User" w:date="2018-04-30T16:42:00Z"/>
          <w:rFonts w:ascii="Arial" w:hAnsi="Arial" w:cs="Arial"/>
        </w:rPr>
      </w:pPr>
      <w:ins w:id="195" w:author="Microsoft Office User" w:date="2018-04-30T16:42:00Z">
        <w:r>
          <w:rPr>
            <w:rFonts w:ascii="Arial" w:hAnsi="Arial" w:cs="Arial"/>
          </w:rPr>
          <w:t>[TEXT BOX]</w:t>
        </w:r>
      </w:ins>
    </w:p>
    <w:p w14:paraId="539322A7" w14:textId="77777777" w:rsidR="00DC7375" w:rsidRDefault="00DC7375" w:rsidP="00112D8A">
      <w:pPr>
        <w:jc w:val="both"/>
        <w:rPr>
          <w:ins w:id="196" w:author="Microsoft Office User" w:date="2018-04-30T16:42:00Z"/>
          <w:rFonts w:ascii="Arial" w:hAnsi="Arial" w:cs="Arial"/>
        </w:rPr>
      </w:pPr>
    </w:p>
    <w:p w14:paraId="33CDDE62" w14:textId="7D002E93" w:rsidR="00DC7375" w:rsidRDefault="00DC7375" w:rsidP="00112D8A">
      <w:pPr>
        <w:jc w:val="both"/>
        <w:rPr>
          <w:ins w:id="197" w:author="Microsoft Office User" w:date="2018-04-30T16:43:00Z"/>
          <w:rFonts w:ascii="Arial" w:hAnsi="Arial" w:cs="Arial"/>
        </w:rPr>
      </w:pPr>
      <w:ins w:id="198" w:author="Microsoft Office User" w:date="2018-04-30T16:42:00Z">
        <w:r w:rsidRPr="00DC7375">
          <w:rPr>
            <w:rFonts w:ascii="Arial" w:hAnsi="Arial" w:cs="Arial"/>
            <w:b/>
          </w:rPr>
          <w:t>[reps_guess_51]</w:t>
        </w:r>
        <w:r>
          <w:rPr>
            <w:rFonts w:ascii="Arial" w:hAnsi="Arial" w:cs="Arial"/>
          </w:rPr>
          <w:t xml:space="preserve"> Right before the election of Donald Trump, 51% of Republicans rated the economy as </w:t>
        </w:r>
      </w:ins>
      <w:ins w:id="199" w:author="Microsoft Office User" w:date="2018-04-30T16:43:00Z">
        <w:r>
          <w:rPr>
            <w:rFonts w:ascii="Arial" w:hAnsi="Arial" w:cs="Arial"/>
          </w:rPr>
          <w:t xml:space="preserve">“good” or “excellent.” </w:t>
        </w:r>
      </w:ins>
    </w:p>
    <w:p w14:paraId="16029AFA" w14:textId="77777777" w:rsidR="00DC7375" w:rsidRDefault="00DC7375" w:rsidP="00112D8A">
      <w:pPr>
        <w:jc w:val="both"/>
        <w:rPr>
          <w:ins w:id="200" w:author="Microsoft Office User" w:date="2018-04-30T16:43:00Z"/>
          <w:rFonts w:ascii="Arial" w:hAnsi="Arial" w:cs="Arial"/>
        </w:rPr>
      </w:pPr>
    </w:p>
    <w:p w14:paraId="0B07C1BB" w14:textId="187D1195" w:rsidR="00DC7375" w:rsidRDefault="00DC7375" w:rsidP="00112D8A">
      <w:pPr>
        <w:jc w:val="both"/>
        <w:rPr>
          <w:ins w:id="201" w:author="Microsoft Office User" w:date="2018-04-30T16:43:00Z"/>
          <w:rFonts w:ascii="Arial" w:hAnsi="Arial" w:cs="Arial"/>
        </w:rPr>
      </w:pPr>
      <w:ins w:id="202" w:author="Microsoft Office User" w:date="2018-04-30T16:43:00Z">
        <w:r>
          <w:rPr>
            <w:rFonts w:ascii="Arial" w:hAnsi="Arial" w:cs="Arial"/>
          </w:rPr>
          <w:lastRenderedPageBreak/>
          <w:t>If you had to take a guess, what percentage of Republicans rated the economy as “good” or “excellent” after Trump’s election?</w:t>
        </w:r>
      </w:ins>
    </w:p>
    <w:p w14:paraId="04B114F1" w14:textId="77777777" w:rsidR="00DC7375" w:rsidRDefault="00DC7375" w:rsidP="00112D8A">
      <w:pPr>
        <w:jc w:val="both"/>
        <w:rPr>
          <w:ins w:id="203" w:author="Microsoft Office User" w:date="2018-04-30T16:43:00Z"/>
          <w:rFonts w:ascii="Arial" w:hAnsi="Arial" w:cs="Arial"/>
        </w:rPr>
      </w:pPr>
    </w:p>
    <w:p w14:paraId="1118452B" w14:textId="6B223366" w:rsidR="00DC7375" w:rsidRPr="00DC7375" w:rsidRDefault="00DC7375" w:rsidP="00112D8A">
      <w:pPr>
        <w:jc w:val="both"/>
        <w:rPr>
          <w:ins w:id="204" w:author="Microsoft Office User" w:date="2018-04-30T13:15:00Z"/>
          <w:rFonts w:ascii="Arial" w:hAnsi="Arial" w:cs="Arial"/>
        </w:rPr>
      </w:pPr>
      <w:ins w:id="205" w:author="Microsoft Office User" w:date="2018-04-30T16:43:00Z">
        <w:r>
          <w:rPr>
            <w:rFonts w:ascii="Arial" w:hAnsi="Arial" w:cs="Arial"/>
          </w:rPr>
          <w:t>[TEXT BOX]</w:t>
        </w:r>
      </w:ins>
    </w:p>
    <w:p w14:paraId="40D23C51" w14:textId="77777777" w:rsidR="00112D8A" w:rsidRPr="00112D8A" w:rsidRDefault="00112D8A" w:rsidP="00112D8A">
      <w:pPr>
        <w:tabs>
          <w:tab w:val="left" w:pos="1440"/>
        </w:tabs>
        <w:jc w:val="both"/>
        <w:rPr>
          <w:rFonts w:ascii="Arial" w:hAnsi="Arial" w:cs="Arial"/>
        </w:rPr>
      </w:pPr>
    </w:p>
    <w:p w14:paraId="38C5CD9F" w14:textId="77777777" w:rsidR="00D03BA4" w:rsidRDefault="00D03BA4" w:rsidP="00D03BA4">
      <w:pPr>
        <w:tabs>
          <w:tab w:val="left" w:pos="1440"/>
        </w:tabs>
        <w:jc w:val="both"/>
        <w:rPr>
          <w:rFonts w:ascii="Arial" w:hAnsi="Arial" w:cs="Arial"/>
        </w:rPr>
      </w:pPr>
    </w:p>
    <w:p w14:paraId="092F46A1" w14:textId="605AD55B" w:rsidR="00756119" w:rsidRDefault="006E7085" w:rsidP="00756119">
      <w:pPr>
        <w:jc w:val="both"/>
        <w:rPr>
          <w:rFonts w:ascii="Arial" w:eastAsia="Times New Roman" w:hAnsi="Arial" w:cs="Arial"/>
          <w:b/>
          <w:u w:val="single"/>
          <w:lang w:eastAsia="ja-JP" w:bidi="en-US"/>
        </w:rPr>
      </w:pPr>
      <w:r>
        <w:rPr>
          <w:rFonts w:ascii="Arial" w:eastAsia="Times New Roman" w:hAnsi="Arial" w:cs="Arial"/>
          <w:b/>
          <w:u w:val="single"/>
          <w:lang w:eastAsia="ja-JP" w:bidi="en-US"/>
        </w:rPr>
        <w:t xml:space="preserve">PAGE </w:t>
      </w:r>
      <w:ins w:id="206" w:author="gaurav sood" w:date="2018-04-30T16:05:00Z">
        <w:r w:rsidR="008B40D2">
          <w:rPr>
            <w:rFonts w:ascii="Arial" w:eastAsia="Times New Roman" w:hAnsi="Arial" w:cs="Arial"/>
            <w:b/>
            <w:u w:val="single"/>
            <w:lang w:eastAsia="ja-JP" w:bidi="en-US"/>
          </w:rPr>
          <w:t>15</w:t>
        </w:r>
      </w:ins>
    </w:p>
    <w:p w14:paraId="75B553F2" w14:textId="77777777" w:rsidR="00756119" w:rsidRDefault="00756119" w:rsidP="00756119">
      <w:pPr>
        <w:jc w:val="both"/>
        <w:rPr>
          <w:rFonts w:ascii="Arial" w:eastAsia="Times New Roman" w:hAnsi="Arial" w:cs="Arial"/>
          <w:b/>
          <w:u w:val="single"/>
          <w:lang w:eastAsia="ja-JP" w:bidi="en-US"/>
        </w:rPr>
      </w:pPr>
    </w:p>
    <w:p w14:paraId="7F24F8B7" w14:textId="77777777" w:rsidR="00756119" w:rsidRPr="00011A82" w:rsidRDefault="00756119" w:rsidP="00756119">
      <w:pPr>
        <w:jc w:val="both"/>
        <w:rPr>
          <w:rFonts w:ascii="Arial" w:eastAsia="Times New Roman" w:hAnsi="Arial" w:cs="Arial"/>
          <w:b/>
          <w:u w:val="single"/>
          <w:lang w:eastAsia="ja-JP" w:bidi="en-US"/>
        </w:rPr>
      </w:pPr>
    </w:p>
    <w:p w14:paraId="0FE184ED" w14:textId="2382F044" w:rsidR="00756119" w:rsidRDefault="00756119" w:rsidP="00DE13FD">
      <w:pPr>
        <w:pStyle w:val="Memotext"/>
        <w:tabs>
          <w:tab w:val="left" w:pos="1440"/>
        </w:tabs>
        <w:jc w:val="both"/>
        <w:rPr>
          <w:rFonts w:ascii="Arial" w:hAnsi="Arial" w:cs="Arial"/>
          <w:szCs w:val="24"/>
        </w:rPr>
      </w:pPr>
      <w:r>
        <w:rPr>
          <w:rFonts w:ascii="Arial" w:hAnsi="Arial" w:cs="Arial"/>
          <w:szCs w:val="24"/>
        </w:rPr>
        <w:t>PRESENT TO ALL</w:t>
      </w:r>
    </w:p>
    <w:p w14:paraId="71481693" w14:textId="77777777" w:rsidR="00DE13FD" w:rsidRDefault="00DE13FD" w:rsidP="00DE13FD">
      <w:pPr>
        <w:pStyle w:val="Memotext"/>
        <w:tabs>
          <w:tab w:val="left" w:pos="1440"/>
        </w:tabs>
        <w:jc w:val="both"/>
        <w:rPr>
          <w:rFonts w:ascii="Arial" w:hAnsi="Arial" w:cs="Arial"/>
          <w:szCs w:val="24"/>
        </w:rPr>
      </w:pPr>
    </w:p>
    <w:p w14:paraId="7596F63E" w14:textId="4489A49D" w:rsidR="00DE13FD" w:rsidRDefault="00DE13FD" w:rsidP="00DE13FD">
      <w:pPr>
        <w:pStyle w:val="Memotext"/>
        <w:tabs>
          <w:tab w:val="left" w:pos="1440"/>
        </w:tabs>
        <w:jc w:val="both"/>
        <w:rPr>
          <w:rFonts w:ascii="Arial" w:hAnsi="Arial" w:cs="Arial"/>
        </w:rPr>
      </w:pPr>
      <w:r>
        <w:rPr>
          <w:rFonts w:ascii="Arial" w:hAnsi="Arial" w:cs="Arial"/>
          <w:szCs w:val="24"/>
        </w:rPr>
        <w:t xml:space="preserve">Finally, we would like to know more about your opinions toward our political system. </w:t>
      </w:r>
    </w:p>
    <w:p w14:paraId="1A8B14C2" w14:textId="77777777" w:rsidR="00756119" w:rsidRPr="00011A82" w:rsidRDefault="00756119" w:rsidP="00756119">
      <w:pPr>
        <w:jc w:val="both"/>
        <w:rPr>
          <w:rFonts w:ascii="Arial" w:hAnsi="Arial" w:cs="Arial"/>
        </w:rPr>
      </w:pPr>
    </w:p>
    <w:p w14:paraId="59B5390F" w14:textId="390B5185" w:rsidR="00756119" w:rsidRPr="00011A82" w:rsidRDefault="00DE13FD" w:rsidP="00756119">
      <w:pPr>
        <w:jc w:val="both"/>
        <w:rPr>
          <w:rFonts w:ascii="Arial" w:hAnsi="Arial" w:cs="Arial"/>
        </w:rPr>
      </w:pPr>
      <w:r>
        <w:rPr>
          <w:rFonts w:ascii="Arial" w:hAnsi="Arial" w:cs="Arial"/>
        </w:rPr>
        <w:t>How</w:t>
      </w:r>
      <w:r w:rsidR="00756119" w:rsidRPr="00011A82">
        <w:rPr>
          <w:rFonts w:ascii="Arial" w:hAnsi="Arial" w:cs="Arial"/>
        </w:rPr>
        <w:t xml:space="preserve"> important do you believe each of the following is to the United States maintaining a strong democracy? </w:t>
      </w:r>
    </w:p>
    <w:p w14:paraId="64A81B42" w14:textId="77777777" w:rsidR="00756119" w:rsidRDefault="00756119" w:rsidP="00756119">
      <w:pPr>
        <w:jc w:val="both"/>
        <w:rPr>
          <w:rFonts w:ascii="Arial" w:hAnsi="Arial" w:cs="Arial"/>
        </w:rPr>
      </w:pPr>
    </w:p>
    <w:p w14:paraId="409351F8" w14:textId="77777777" w:rsidR="00756119" w:rsidRDefault="00756119" w:rsidP="00756119">
      <w:pPr>
        <w:jc w:val="both"/>
        <w:rPr>
          <w:rFonts w:ascii="Arial" w:hAnsi="Arial" w:cs="Arial"/>
        </w:rPr>
      </w:pPr>
      <w:r w:rsidRPr="00011A82">
        <w:rPr>
          <w:rFonts w:ascii="Arial" w:hAnsi="Arial" w:cs="Arial"/>
        </w:rPr>
        <w:t>DYNAMIC GRID [RANDOMIZE ORDER OF ITEMS]</w:t>
      </w:r>
    </w:p>
    <w:p w14:paraId="480E18B7" w14:textId="77777777" w:rsidR="00756119" w:rsidRDefault="00756119" w:rsidP="00756119">
      <w:pPr>
        <w:jc w:val="both"/>
        <w:rPr>
          <w:rFonts w:ascii="Arial" w:hAnsi="Arial" w:cs="Arial"/>
        </w:rPr>
      </w:pPr>
    </w:p>
    <w:tbl>
      <w:tblPr>
        <w:tblStyle w:val="TableGrid"/>
        <w:tblpPr w:leftFromText="180" w:rightFromText="180" w:vertAnchor="text" w:horzAnchor="page" w:tblpX="1630" w:tblpY="431"/>
        <w:tblW w:w="0" w:type="auto"/>
        <w:tblLook w:val="04A0" w:firstRow="1" w:lastRow="0" w:firstColumn="1" w:lastColumn="0" w:noHBand="0" w:noVBand="1"/>
      </w:tblPr>
      <w:tblGrid>
        <w:gridCol w:w="1999"/>
        <w:gridCol w:w="1448"/>
        <w:gridCol w:w="1533"/>
        <w:gridCol w:w="1620"/>
        <w:gridCol w:w="1533"/>
        <w:gridCol w:w="1217"/>
      </w:tblGrid>
      <w:tr w:rsidR="00756119" w:rsidRPr="00011A82" w14:paraId="06619E5C" w14:textId="77777777" w:rsidTr="00057E2A">
        <w:tc>
          <w:tcPr>
            <w:tcW w:w="1999" w:type="dxa"/>
          </w:tcPr>
          <w:p w14:paraId="542135E5" w14:textId="77777777" w:rsidR="00756119" w:rsidRPr="00011A82" w:rsidRDefault="00756119" w:rsidP="00057E2A">
            <w:pPr>
              <w:keepLines/>
              <w:autoSpaceDE w:val="0"/>
              <w:autoSpaceDN w:val="0"/>
              <w:adjustRightInd w:val="0"/>
              <w:jc w:val="both"/>
              <w:rPr>
                <w:rFonts w:ascii="Arial" w:hAnsi="Arial" w:cs="Arial"/>
              </w:rPr>
            </w:pPr>
          </w:p>
        </w:tc>
        <w:tc>
          <w:tcPr>
            <w:tcW w:w="1448" w:type="dxa"/>
          </w:tcPr>
          <w:p w14:paraId="191D6A8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Not too important</w:t>
            </w:r>
          </w:p>
        </w:tc>
        <w:tc>
          <w:tcPr>
            <w:tcW w:w="1533" w:type="dxa"/>
          </w:tcPr>
          <w:p w14:paraId="188CC32B"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Somewhat not important</w:t>
            </w:r>
          </w:p>
        </w:tc>
        <w:tc>
          <w:tcPr>
            <w:tcW w:w="1620" w:type="dxa"/>
          </w:tcPr>
          <w:p w14:paraId="6B280157"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Neither important nor unimportant</w:t>
            </w:r>
          </w:p>
        </w:tc>
        <w:tc>
          <w:tcPr>
            <w:tcW w:w="1533" w:type="dxa"/>
          </w:tcPr>
          <w:p w14:paraId="78C853B3"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Somewhat important</w:t>
            </w:r>
          </w:p>
        </w:tc>
        <w:tc>
          <w:tcPr>
            <w:tcW w:w="1217" w:type="dxa"/>
          </w:tcPr>
          <w:p w14:paraId="383FE5DA"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important</w:t>
            </w:r>
          </w:p>
        </w:tc>
      </w:tr>
      <w:tr w:rsidR="00756119" w:rsidRPr="00011A82" w14:paraId="55476F71" w14:textId="77777777" w:rsidTr="00057E2A">
        <w:tc>
          <w:tcPr>
            <w:tcW w:w="1999" w:type="dxa"/>
          </w:tcPr>
          <w:p w14:paraId="6A04F1CE"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[dissent]</w:t>
            </w:r>
            <w:r w:rsidRPr="00011A82">
              <w:rPr>
                <w:rFonts w:ascii="Arial" w:hAnsi="Arial" w:cs="Arial"/>
              </w:rPr>
              <w:t xml:space="preserve"> The rights of people with unpopular view are protected</w:t>
            </w:r>
          </w:p>
        </w:tc>
        <w:tc>
          <w:tcPr>
            <w:tcW w:w="1448" w:type="dxa"/>
          </w:tcPr>
          <w:p w14:paraId="5ABD697D"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2F84D1B4"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156DB272"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2C6380E7"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0054EE52"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3F15918" w14:textId="77777777" w:rsidTr="00057E2A">
        <w:tc>
          <w:tcPr>
            <w:tcW w:w="1999" w:type="dxa"/>
          </w:tcPr>
          <w:p w14:paraId="308B2FF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[electinteg]</w:t>
            </w:r>
            <w:r w:rsidRPr="00011A82">
              <w:rPr>
                <w:rFonts w:ascii="Arial" w:hAnsi="Arial" w:cs="Arial"/>
              </w:rPr>
              <w:t xml:space="preserve"> That national elections are open and fair</w:t>
            </w:r>
          </w:p>
        </w:tc>
        <w:tc>
          <w:tcPr>
            <w:tcW w:w="1448" w:type="dxa"/>
          </w:tcPr>
          <w:p w14:paraId="66BC373A"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D9F88C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4C4E4867"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723C6DA8"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1347C8DC"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371FD4EE" w14:textId="77777777" w:rsidTr="00057E2A">
        <w:tc>
          <w:tcPr>
            <w:tcW w:w="1999" w:type="dxa"/>
          </w:tcPr>
          <w:p w14:paraId="1CF3B7E6"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[freespeech]</w:t>
            </w:r>
            <w:r w:rsidRPr="00011A82">
              <w:rPr>
                <w:rFonts w:ascii="Arial" w:hAnsi="Arial" w:cs="Arial"/>
              </w:rPr>
              <w:t xml:space="preserve"> That news organizations are free to criticize political leaders</w:t>
            </w:r>
          </w:p>
        </w:tc>
        <w:tc>
          <w:tcPr>
            <w:tcW w:w="1448" w:type="dxa"/>
          </w:tcPr>
          <w:p w14:paraId="4CE2C5A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32C55C0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58675F04"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10B4EF54"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084E18F3"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256D73C" w14:textId="77777777" w:rsidTr="00057E2A">
        <w:trPr>
          <w:trHeight w:val="1412"/>
        </w:trPr>
        <w:tc>
          <w:tcPr>
            <w:tcW w:w="1999" w:type="dxa"/>
          </w:tcPr>
          <w:p w14:paraId="5B388035"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[protest]</w:t>
            </w:r>
            <w:r w:rsidRPr="00011A82">
              <w:rPr>
                <w:rFonts w:ascii="Arial" w:hAnsi="Arial" w:cs="Arial"/>
              </w:rPr>
              <w:t xml:space="preserve"> That people have the right to non-violent protest</w:t>
            </w:r>
          </w:p>
        </w:tc>
        <w:tc>
          <w:tcPr>
            <w:tcW w:w="1448" w:type="dxa"/>
          </w:tcPr>
          <w:p w14:paraId="219B519D"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E96BE23"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58093734"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7497B4B5"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7AFC7664"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38E5F9F9" w14:textId="77777777" w:rsidTr="00057E2A">
        <w:trPr>
          <w:trHeight w:val="1603"/>
        </w:trPr>
        <w:tc>
          <w:tcPr>
            <w:tcW w:w="1999" w:type="dxa"/>
          </w:tcPr>
          <w:p w14:paraId="188BEAD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lastRenderedPageBreak/>
              <w:t>[legtimacy]</w:t>
            </w:r>
            <w:r w:rsidRPr="00011A82">
              <w:rPr>
                <w:rFonts w:ascii="Arial" w:hAnsi="Arial" w:cs="Arial"/>
              </w:rPr>
              <w:t xml:space="preserve"> That those who lose elections recognize the legitimacy of the winners</w:t>
            </w:r>
          </w:p>
        </w:tc>
        <w:tc>
          <w:tcPr>
            <w:tcW w:w="1448" w:type="dxa"/>
          </w:tcPr>
          <w:p w14:paraId="4ABD365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7DA6139"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6FD0BBB2"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35BD7C66"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415A1BB6"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B0AAE33" w14:textId="77777777" w:rsidTr="00057E2A">
        <w:trPr>
          <w:trHeight w:val="2186"/>
        </w:trPr>
        <w:tc>
          <w:tcPr>
            <w:tcW w:w="1999" w:type="dxa"/>
          </w:tcPr>
          <w:p w14:paraId="69B38BAA"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 xml:space="preserve">[corruption] </w:t>
            </w:r>
            <w:r w:rsidRPr="00011A82">
              <w:rPr>
                <w:rFonts w:ascii="Arial" w:hAnsi="Arial" w:cs="Arial"/>
              </w:rPr>
              <w:t>That those elected to office do not use their power to advance their own financial interests</w:t>
            </w:r>
          </w:p>
        </w:tc>
        <w:tc>
          <w:tcPr>
            <w:tcW w:w="1448" w:type="dxa"/>
          </w:tcPr>
          <w:p w14:paraId="2801DA2B"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6A1B5C3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36ACA2F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17F48512"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1AA1C4E1" w14:textId="77777777" w:rsidR="00756119" w:rsidRPr="00011A82" w:rsidRDefault="00756119" w:rsidP="00057E2A">
            <w:pPr>
              <w:keepLines/>
              <w:autoSpaceDE w:val="0"/>
              <w:autoSpaceDN w:val="0"/>
              <w:adjustRightInd w:val="0"/>
              <w:jc w:val="both"/>
              <w:rPr>
                <w:rFonts w:ascii="Arial" w:hAnsi="Arial" w:cs="Arial"/>
              </w:rPr>
            </w:pPr>
          </w:p>
        </w:tc>
      </w:tr>
    </w:tbl>
    <w:p w14:paraId="5FD6F27B" w14:textId="77777777" w:rsidR="00756119" w:rsidRPr="00011A82" w:rsidRDefault="00756119" w:rsidP="00756119">
      <w:pPr>
        <w:jc w:val="both"/>
        <w:rPr>
          <w:rFonts w:ascii="Arial" w:hAnsi="Arial" w:cs="Arial"/>
        </w:rPr>
      </w:pPr>
    </w:p>
    <w:p w14:paraId="7FFA9446" w14:textId="77777777" w:rsidR="00DE13FD" w:rsidRDefault="00DE13FD" w:rsidP="00756119">
      <w:pPr>
        <w:jc w:val="both"/>
        <w:rPr>
          <w:ins w:id="207" w:author="Microsoft Office User" w:date="2018-04-30T16:45:00Z"/>
          <w:rFonts w:ascii="Arial" w:hAnsi="Arial" w:cs="Arial"/>
        </w:rPr>
      </w:pPr>
    </w:p>
    <w:p w14:paraId="6A92AD74" w14:textId="78174E6B" w:rsidR="00DC7375" w:rsidRPr="00DC7375" w:rsidRDefault="00DC7375" w:rsidP="00756119">
      <w:pPr>
        <w:jc w:val="both"/>
        <w:rPr>
          <w:ins w:id="208" w:author="Microsoft Office User" w:date="2018-04-30T16:45:00Z"/>
          <w:rFonts w:ascii="Arial" w:hAnsi="Arial" w:cs="Arial"/>
          <w:b/>
          <w:u w:val="single"/>
        </w:rPr>
      </w:pPr>
      <w:ins w:id="209" w:author="Microsoft Office User" w:date="2018-04-30T16:45:00Z">
        <w:r w:rsidRPr="00DC7375">
          <w:rPr>
            <w:rFonts w:ascii="Arial" w:hAnsi="Arial" w:cs="Arial"/>
            <w:b/>
            <w:u w:val="single"/>
          </w:rPr>
          <w:t xml:space="preserve">PAGE 16 </w:t>
        </w:r>
      </w:ins>
    </w:p>
    <w:p w14:paraId="4558BB54" w14:textId="77777777" w:rsidR="00DC7375" w:rsidRDefault="00DC7375" w:rsidP="00756119">
      <w:pPr>
        <w:jc w:val="both"/>
        <w:rPr>
          <w:rFonts w:ascii="Arial" w:hAnsi="Arial" w:cs="Arial"/>
        </w:rPr>
      </w:pPr>
    </w:p>
    <w:p w14:paraId="53B6F2C5" w14:textId="77777777" w:rsidR="00DE13FD" w:rsidRDefault="00DE13FD" w:rsidP="00756119">
      <w:pPr>
        <w:jc w:val="both"/>
        <w:rPr>
          <w:rFonts w:ascii="Arial" w:hAnsi="Arial" w:cs="Arial"/>
        </w:rPr>
      </w:pPr>
      <w:r>
        <w:rPr>
          <w:rFonts w:ascii="Arial" w:hAnsi="Arial" w:cs="Arial"/>
        </w:rPr>
        <w:t xml:space="preserve">PRESENT TO ALL </w:t>
      </w:r>
    </w:p>
    <w:p w14:paraId="1FE869ED" w14:textId="77777777" w:rsidR="00DE13FD" w:rsidRDefault="00DE13FD" w:rsidP="00756119">
      <w:pPr>
        <w:jc w:val="both"/>
        <w:rPr>
          <w:rFonts w:ascii="Arial" w:hAnsi="Arial" w:cs="Arial"/>
        </w:rPr>
      </w:pPr>
    </w:p>
    <w:p w14:paraId="33346C35" w14:textId="77777777" w:rsidR="00756119" w:rsidRDefault="00756119" w:rsidP="00756119">
      <w:pPr>
        <w:jc w:val="both"/>
        <w:rPr>
          <w:rFonts w:ascii="Arial" w:hAnsi="Arial" w:cs="Arial"/>
        </w:rPr>
      </w:pPr>
      <w:r w:rsidRPr="00011A82">
        <w:rPr>
          <w:rFonts w:ascii="Arial" w:hAnsi="Arial" w:cs="Arial"/>
        </w:rPr>
        <w:t>Now we’re going to describe various types of political systems and ask what you think about each as a way of governing this country. For each one, would you say it is a very good, fairly good, fairly bad, or very bad way of governing the United States?</w:t>
      </w:r>
    </w:p>
    <w:p w14:paraId="1F9390C6" w14:textId="77777777" w:rsidR="00DE13FD" w:rsidRDefault="00DE13FD" w:rsidP="00756119">
      <w:pPr>
        <w:jc w:val="both"/>
        <w:rPr>
          <w:rFonts w:ascii="Arial" w:hAnsi="Arial" w:cs="Arial"/>
        </w:rPr>
      </w:pPr>
    </w:p>
    <w:p w14:paraId="707C124E" w14:textId="77777777" w:rsidR="00DE13FD" w:rsidRDefault="00DE13FD" w:rsidP="00DE13FD">
      <w:pPr>
        <w:jc w:val="both"/>
        <w:rPr>
          <w:rFonts w:ascii="Arial" w:hAnsi="Arial" w:cs="Arial"/>
        </w:rPr>
      </w:pPr>
      <w:r w:rsidRPr="00011A82">
        <w:rPr>
          <w:rFonts w:ascii="Arial" w:hAnsi="Arial" w:cs="Arial"/>
        </w:rPr>
        <w:t>DYNAMIC GRID [RANDOMIZE ORDER OF ITEMS]</w:t>
      </w:r>
    </w:p>
    <w:p w14:paraId="7B25B41F" w14:textId="77777777" w:rsidR="00DE13FD" w:rsidRDefault="00DE13FD" w:rsidP="00756119">
      <w:pPr>
        <w:jc w:val="both"/>
        <w:rPr>
          <w:rFonts w:ascii="Arial" w:hAnsi="Arial" w:cs="Arial"/>
        </w:rPr>
      </w:pPr>
    </w:p>
    <w:p w14:paraId="46F3B17D" w14:textId="77777777" w:rsidR="00756119" w:rsidRDefault="00756119" w:rsidP="00756119">
      <w:pPr>
        <w:jc w:val="both"/>
        <w:rPr>
          <w:rFonts w:ascii="Arial" w:hAnsi="Arial" w:cs="Arial"/>
        </w:rPr>
      </w:pPr>
    </w:p>
    <w:tbl>
      <w:tblPr>
        <w:tblStyle w:val="TableGrid"/>
        <w:tblW w:w="9253" w:type="dxa"/>
        <w:tblLook w:val="04A0" w:firstRow="1" w:lastRow="0" w:firstColumn="1" w:lastColumn="0" w:noHBand="0" w:noVBand="1"/>
      </w:tblPr>
      <w:tblGrid>
        <w:gridCol w:w="2275"/>
        <w:gridCol w:w="1647"/>
        <w:gridCol w:w="1744"/>
        <w:gridCol w:w="1843"/>
        <w:gridCol w:w="1744"/>
      </w:tblGrid>
      <w:tr w:rsidR="00756119" w:rsidRPr="00011A82" w14:paraId="7D432616" w14:textId="77777777" w:rsidTr="00DE13FD">
        <w:trPr>
          <w:trHeight w:val="264"/>
        </w:trPr>
        <w:tc>
          <w:tcPr>
            <w:tcW w:w="2275" w:type="dxa"/>
          </w:tcPr>
          <w:p w14:paraId="510D0150" w14:textId="77777777" w:rsidR="00756119" w:rsidRPr="00011A82" w:rsidRDefault="00756119" w:rsidP="00057E2A">
            <w:pPr>
              <w:keepLines/>
              <w:autoSpaceDE w:val="0"/>
              <w:autoSpaceDN w:val="0"/>
              <w:adjustRightInd w:val="0"/>
              <w:jc w:val="both"/>
              <w:rPr>
                <w:rFonts w:ascii="Arial" w:hAnsi="Arial" w:cs="Arial"/>
              </w:rPr>
            </w:pPr>
          </w:p>
        </w:tc>
        <w:tc>
          <w:tcPr>
            <w:tcW w:w="1647" w:type="dxa"/>
          </w:tcPr>
          <w:p w14:paraId="7AF83CD1"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good</w:t>
            </w:r>
          </w:p>
        </w:tc>
        <w:tc>
          <w:tcPr>
            <w:tcW w:w="1744" w:type="dxa"/>
          </w:tcPr>
          <w:p w14:paraId="20420734"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Fairly good</w:t>
            </w:r>
          </w:p>
        </w:tc>
        <w:tc>
          <w:tcPr>
            <w:tcW w:w="1843" w:type="dxa"/>
          </w:tcPr>
          <w:p w14:paraId="201B1150"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Fairly bad</w:t>
            </w:r>
          </w:p>
        </w:tc>
        <w:tc>
          <w:tcPr>
            <w:tcW w:w="1744" w:type="dxa"/>
          </w:tcPr>
          <w:p w14:paraId="4973DF1D"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bad</w:t>
            </w:r>
          </w:p>
        </w:tc>
      </w:tr>
      <w:tr w:rsidR="00756119" w:rsidRPr="00011A82" w14:paraId="3659CDDA" w14:textId="77777777" w:rsidTr="00DE13FD">
        <w:trPr>
          <w:trHeight w:val="1616"/>
        </w:trPr>
        <w:tc>
          <w:tcPr>
            <w:tcW w:w="2275" w:type="dxa"/>
          </w:tcPr>
          <w:p w14:paraId="14190FEF" w14:textId="0F59F8DA" w:rsidR="00756119" w:rsidRPr="00011A82" w:rsidRDefault="00DE13FD" w:rsidP="00057E2A">
            <w:pPr>
              <w:keepLines/>
              <w:autoSpaceDE w:val="0"/>
              <w:autoSpaceDN w:val="0"/>
              <w:adjustRightInd w:val="0"/>
              <w:jc w:val="both"/>
              <w:rPr>
                <w:rFonts w:ascii="Arial" w:hAnsi="Arial" w:cs="Arial"/>
              </w:rPr>
            </w:pPr>
            <w:r w:rsidRPr="00DE13FD">
              <w:rPr>
                <w:rFonts w:ascii="Arial" w:hAnsi="Arial" w:cs="Arial"/>
                <w:b/>
              </w:rPr>
              <w:t>[leader]</w:t>
            </w:r>
            <w:r>
              <w:rPr>
                <w:rFonts w:ascii="Arial" w:hAnsi="Arial" w:cs="Arial"/>
              </w:rPr>
              <w:t xml:space="preserve"> </w:t>
            </w:r>
            <w:r w:rsidR="00756119" w:rsidRPr="00011A82">
              <w:rPr>
                <w:rFonts w:ascii="Arial" w:hAnsi="Arial" w:cs="Arial"/>
              </w:rPr>
              <w:t>Having a strong leader who does not have to bother with Congress and elections</w:t>
            </w:r>
          </w:p>
        </w:tc>
        <w:tc>
          <w:tcPr>
            <w:tcW w:w="1647" w:type="dxa"/>
          </w:tcPr>
          <w:p w14:paraId="2084F3B5"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27861CDB"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F0DB694"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2C222E5F"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7104FFFE" w14:textId="77777777" w:rsidTr="00DE13FD">
        <w:trPr>
          <w:trHeight w:val="1880"/>
        </w:trPr>
        <w:tc>
          <w:tcPr>
            <w:tcW w:w="2275" w:type="dxa"/>
          </w:tcPr>
          <w:p w14:paraId="2E3AE7C8" w14:textId="09AC807E" w:rsidR="00756119" w:rsidRPr="00011A82" w:rsidRDefault="00DE13FD" w:rsidP="00057E2A">
            <w:pPr>
              <w:keepLines/>
              <w:autoSpaceDE w:val="0"/>
              <w:autoSpaceDN w:val="0"/>
              <w:adjustRightInd w:val="0"/>
              <w:jc w:val="both"/>
              <w:rPr>
                <w:rFonts w:ascii="Arial" w:hAnsi="Arial" w:cs="Arial"/>
              </w:rPr>
            </w:pPr>
            <w:r w:rsidRPr="006E7085">
              <w:rPr>
                <w:rFonts w:ascii="Arial" w:hAnsi="Arial" w:cs="Arial"/>
                <w:b/>
              </w:rPr>
              <w:t>[experts]</w:t>
            </w:r>
            <w:r>
              <w:rPr>
                <w:rFonts w:ascii="Arial" w:hAnsi="Arial" w:cs="Arial"/>
              </w:rPr>
              <w:t xml:space="preserve"> </w:t>
            </w:r>
            <w:r w:rsidR="00756119" w:rsidRPr="00011A82">
              <w:rPr>
                <w:rFonts w:ascii="Arial" w:hAnsi="Arial" w:cs="Arial"/>
              </w:rPr>
              <w:t>Having experts, not government, make decisions according to what they think is best for the country</w:t>
            </w:r>
          </w:p>
        </w:tc>
        <w:tc>
          <w:tcPr>
            <w:tcW w:w="1647" w:type="dxa"/>
          </w:tcPr>
          <w:p w14:paraId="24DAB75A"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75B8CD69"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4DAD2D8E"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07B97688"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2BE37296" w14:textId="77777777" w:rsidTr="00DE13FD">
        <w:trPr>
          <w:trHeight w:val="543"/>
        </w:trPr>
        <w:tc>
          <w:tcPr>
            <w:tcW w:w="2275" w:type="dxa"/>
          </w:tcPr>
          <w:p w14:paraId="67DDA324" w14:textId="1636E59A" w:rsidR="00756119" w:rsidRPr="00011A82" w:rsidRDefault="00DE13FD" w:rsidP="00057E2A">
            <w:pPr>
              <w:keepLines/>
              <w:autoSpaceDE w:val="0"/>
              <w:autoSpaceDN w:val="0"/>
              <w:adjustRightInd w:val="0"/>
              <w:jc w:val="both"/>
              <w:rPr>
                <w:rFonts w:ascii="Arial" w:hAnsi="Arial" w:cs="Arial"/>
              </w:rPr>
            </w:pPr>
            <w:r w:rsidRPr="006E7085">
              <w:rPr>
                <w:rFonts w:ascii="Arial" w:hAnsi="Arial" w:cs="Arial"/>
                <w:b/>
              </w:rPr>
              <w:t>[military]</w:t>
            </w:r>
            <w:r>
              <w:rPr>
                <w:rFonts w:ascii="Arial" w:hAnsi="Arial" w:cs="Arial"/>
              </w:rPr>
              <w:t xml:space="preserve"> </w:t>
            </w:r>
            <w:r w:rsidR="00756119" w:rsidRPr="00011A82">
              <w:rPr>
                <w:rFonts w:ascii="Arial" w:hAnsi="Arial" w:cs="Arial"/>
              </w:rPr>
              <w:t>Having the military rule</w:t>
            </w:r>
          </w:p>
        </w:tc>
        <w:tc>
          <w:tcPr>
            <w:tcW w:w="1647" w:type="dxa"/>
          </w:tcPr>
          <w:p w14:paraId="3CC87D43"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727A3D5E"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6912AAB"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1A1ED523"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600978BF" w14:textId="77777777" w:rsidTr="00DE13FD">
        <w:trPr>
          <w:trHeight w:val="1383"/>
        </w:trPr>
        <w:tc>
          <w:tcPr>
            <w:tcW w:w="2275" w:type="dxa"/>
          </w:tcPr>
          <w:p w14:paraId="4FAFBA49" w14:textId="386D047B" w:rsidR="00756119" w:rsidRPr="00011A82" w:rsidRDefault="006E7085" w:rsidP="00057E2A">
            <w:pPr>
              <w:keepLines/>
              <w:autoSpaceDE w:val="0"/>
              <w:autoSpaceDN w:val="0"/>
              <w:adjustRightInd w:val="0"/>
              <w:jc w:val="both"/>
              <w:rPr>
                <w:rFonts w:ascii="Arial" w:hAnsi="Arial" w:cs="Arial"/>
              </w:rPr>
            </w:pPr>
            <w:r w:rsidRPr="006E7085">
              <w:rPr>
                <w:rFonts w:ascii="Arial" w:hAnsi="Arial" w:cs="Arial"/>
                <w:b/>
              </w:rPr>
              <w:lastRenderedPageBreak/>
              <w:t>[democracy]</w:t>
            </w:r>
            <w:r>
              <w:rPr>
                <w:rFonts w:ascii="Arial" w:hAnsi="Arial" w:cs="Arial"/>
              </w:rPr>
              <w:t xml:space="preserve"> </w:t>
            </w:r>
            <w:r w:rsidR="00756119" w:rsidRPr="00011A82">
              <w:rPr>
                <w:rFonts w:ascii="Arial" w:hAnsi="Arial" w:cs="Arial"/>
              </w:rPr>
              <w:t>Having a democratic political system</w:t>
            </w:r>
          </w:p>
        </w:tc>
        <w:tc>
          <w:tcPr>
            <w:tcW w:w="1647" w:type="dxa"/>
          </w:tcPr>
          <w:p w14:paraId="238A5B89"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0DE66885"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B44704F"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6B95772A" w14:textId="77777777" w:rsidR="00756119" w:rsidRPr="00011A82" w:rsidRDefault="00756119" w:rsidP="00057E2A">
            <w:pPr>
              <w:keepLines/>
              <w:autoSpaceDE w:val="0"/>
              <w:autoSpaceDN w:val="0"/>
              <w:adjustRightInd w:val="0"/>
              <w:jc w:val="both"/>
              <w:rPr>
                <w:rFonts w:ascii="Arial" w:hAnsi="Arial" w:cs="Arial"/>
              </w:rPr>
            </w:pPr>
          </w:p>
        </w:tc>
      </w:tr>
    </w:tbl>
    <w:p w14:paraId="35803C18" w14:textId="77777777" w:rsidR="00756119" w:rsidRDefault="00756119" w:rsidP="00756119">
      <w:pPr>
        <w:pStyle w:val="Memotext"/>
        <w:tabs>
          <w:tab w:val="left" w:pos="1440"/>
        </w:tabs>
        <w:jc w:val="both"/>
        <w:rPr>
          <w:rFonts w:ascii="Arial" w:hAnsi="Arial" w:cs="Arial"/>
          <w:szCs w:val="24"/>
        </w:rPr>
      </w:pPr>
    </w:p>
    <w:p w14:paraId="6ABF6236" w14:textId="77777777" w:rsidR="00CF1B19" w:rsidRDefault="00CF1B19" w:rsidP="00CF1B19">
      <w:pPr>
        <w:pStyle w:val="Memotext"/>
        <w:tabs>
          <w:tab w:val="left" w:pos="1440"/>
        </w:tabs>
        <w:jc w:val="both"/>
        <w:rPr>
          <w:rFonts w:ascii="Arial" w:hAnsi="Arial" w:cs="Arial"/>
          <w:szCs w:val="24"/>
        </w:rPr>
      </w:pPr>
    </w:p>
    <w:p w14:paraId="00A23D3A" w14:textId="63C3628D" w:rsidR="00565F09" w:rsidRDefault="006E7085" w:rsidP="00011A82">
      <w:pPr>
        <w:jc w:val="both"/>
        <w:rPr>
          <w:rFonts w:ascii="Arial" w:eastAsia="Times New Roman" w:hAnsi="Arial" w:cs="Arial"/>
          <w:b/>
          <w:u w:val="single"/>
        </w:rPr>
      </w:pPr>
      <w:r>
        <w:rPr>
          <w:rFonts w:ascii="Arial" w:eastAsia="Times New Roman" w:hAnsi="Arial" w:cs="Arial"/>
          <w:b/>
          <w:u w:val="single"/>
        </w:rPr>
        <w:t xml:space="preserve">PAGE </w:t>
      </w:r>
      <w:ins w:id="210" w:author="gaurav sood" w:date="2018-04-30T16:05:00Z">
        <w:r w:rsidR="00D87850">
          <w:rPr>
            <w:rFonts w:ascii="Arial" w:eastAsia="Times New Roman" w:hAnsi="Arial" w:cs="Arial"/>
            <w:b/>
            <w:u w:val="single"/>
          </w:rPr>
          <w:t>1</w:t>
        </w:r>
      </w:ins>
      <w:ins w:id="211" w:author="Microsoft Office User" w:date="2018-04-30T16:45:00Z">
        <w:r w:rsidR="00DC7375">
          <w:rPr>
            <w:rFonts w:ascii="Arial" w:eastAsia="Times New Roman" w:hAnsi="Arial" w:cs="Arial"/>
            <w:b/>
            <w:u w:val="single"/>
          </w:rPr>
          <w:t>7</w:t>
        </w:r>
      </w:ins>
    </w:p>
    <w:p w14:paraId="5D0F92C8" w14:textId="77777777" w:rsidR="00756119" w:rsidRDefault="00756119" w:rsidP="00011A82">
      <w:pPr>
        <w:jc w:val="both"/>
        <w:rPr>
          <w:rFonts w:ascii="Arial" w:eastAsia="Times New Roman" w:hAnsi="Arial" w:cs="Arial"/>
          <w:b/>
          <w:u w:val="single"/>
        </w:rPr>
      </w:pPr>
    </w:p>
    <w:p w14:paraId="397EF1A0" w14:textId="56086156" w:rsidR="00756119" w:rsidRPr="00756119" w:rsidRDefault="00756119" w:rsidP="00011A82">
      <w:pPr>
        <w:jc w:val="both"/>
        <w:rPr>
          <w:rFonts w:ascii="Arial" w:hAnsi="Arial" w:cs="Arial"/>
        </w:rPr>
      </w:pPr>
      <w:r w:rsidRPr="00756119">
        <w:rPr>
          <w:rFonts w:ascii="Arial" w:eastAsia="Times New Roman" w:hAnsi="Arial" w:cs="Arial"/>
        </w:rPr>
        <w:t>PRESENT TO ALL</w:t>
      </w:r>
    </w:p>
    <w:p w14:paraId="485DAFD7" w14:textId="77777777" w:rsidR="00B075F8" w:rsidRDefault="00B075F8" w:rsidP="00011A82">
      <w:pPr>
        <w:jc w:val="both"/>
        <w:rPr>
          <w:rFonts w:ascii="Arial" w:hAnsi="Arial" w:cs="Arial"/>
        </w:rPr>
      </w:pPr>
    </w:p>
    <w:p w14:paraId="1FD070DD" w14:textId="6D8A0CA7" w:rsidR="00B075F8" w:rsidRPr="00B075F8" w:rsidRDefault="00B075F8" w:rsidP="00B075F8">
      <w:pPr>
        <w:keepNext/>
        <w:rPr>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w:t>
      </w:r>
      <w:r w:rsidR="004824DD">
        <w:rPr>
          <w:rFonts w:ascii="Arial" w:hAnsi="Arial" w:cs="Arial"/>
        </w:rPr>
        <w:t xml:space="preserve">politics and </w:t>
      </w:r>
      <w:r w:rsidRPr="00B075F8">
        <w:rPr>
          <w:rFonts w:ascii="Arial" w:hAnsi="Arial" w:cs="Arial"/>
        </w:rPr>
        <w:t xml:space="preserve">leaders from political 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w:t>
      </w:r>
      <w:r w:rsidR="00B63A1C">
        <w:rPr>
          <w:rFonts w:ascii="Arial" w:hAnsi="Arial" w:cs="Arial"/>
        </w:rPr>
        <w:t xml:space="preserve">and </w:t>
      </w:r>
      <w:r>
        <w:rPr>
          <w:rFonts w:ascii="Arial" w:hAnsi="Arial" w:cs="Arial"/>
        </w:rPr>
        <w:t xml:space="preserve">using real data </w:t>
      </w:r>
      <w:r w:rsidR="0053139E">
        <w:rPr>
          <w:rFonts w:ascii="Arial" w:hAnsi="Arial" w:cs="Arial"/>
        </w:rPr>
        <w:t xml:space="preserve">from CBS News and Gallup. These articles have been modified </w:t>
      </w:r>
      <w:ins w:id="212" w:author="gaurav sood" w:date="2018-04-30T16:07:00Z">
        <w:r w:rsidR="00F76D9F">
          <w:rPr>
            <w:rFonts w:ascii="Arial" w:hAnsi="Arial" w:cs="Arial"/>
          </w:rPr>
          <w:t>exten</w:t>
        </w:r>
      </w:ins>
      <w:ins w:id="213" w:author="gaurav sood" w:date="2018-04-30T16:08:00Z">
        <w:r w:rsidR="00F76D9F">
          <w:rPr>
            <w:rFonts w:ascii="Arial" w:hAnsi="Arial" w:cs="Arial"/>
          </w:rPr>
          <w:t>sively</w:t>
        </w:r>
      </w:ins>
      <w:ins w:id="214" w:author="gaurav sood" w:date="2018-04-30T16:07:00Z">
        <w:r w:rsidR="00F76D9F">
          <w:rPr>
            <w:rFonts w:ascii="Arial" w:hAnsi="Arial" w:cs="Arial"/>
          </w:rPr>
          <w:t xml:space="preserve"> </w:t>
        </w:r>
      </w:ins>
      <w:r w:rsidR="0053139E">
        <w:rPr>
          <w:rFonts w:ascii="Arial" w:hAnsi="Arial" w:cs="Arial"/>
        </w:rPr>
        <w:t xml:space="preserve">from their original </w:t>
      </w:r>
      <w:r w:rsidR="008C5988">
        <w:rPr>
          <w:rFonts w:ascii="Arial" w:hAnsi="Arial" w:cs="Arial"/>
        </w:rPr>
        <w:t>text</w:t>
      </w:r>
      <w:r w:rsidR="0053139E">
        <w:rPr>
          <w:rFonts w:ascii="Arial" w:hAnsi="Arial" w:cs="Arial"/>
        </w:rPr>
        <w:t xml:space="preserve">. </w:t>
      </w:r>
    </w:p>
    <w:p w14:paraId="6BD8EE4E" w14:textId="77777777" w:rsidR="00E3368D" w:rsidRPr="00011A82" w:rsidRDefault="00E3368D" w:rsidP="00011A82">
      <w:pPr>
        <w:jc w:val="both"/>
        <w:rPr>
          <w:rFonts w:ascii="Arial" w:hAnsi="Arial" w:cs="Arial"/>
        </w:rPr>
      </w:pPr>
    </w:p>
    <w:p w14:paraId="57DB5AA4" w14:textId="463A4878" w:rsidR="00FA4E07" w:rsidRDefault="00E3368D" w:rsidP="00011A82">
      <w:pPr>
        <w:jc w:val="both"/>
        <w:rPr>
          <w:ins w:id="215" w:author="gaurav sood" w:date="2018-04-30T16:08:00Z"/>
          <w:rFonts w:ascii="Arial" w:hAnsi="Arial" w:cs="Arial"/>
        </w:rPr>
      </w:pPr>
      <w:r w:rsidRPr="00011A82">
        <w:rPr>
          <w:rFonts w:ascii="Arial" w:hAnsi="Arial" w:cs="Arial"/>
        </w:rPr>
        <w:t xml:space="preserve">Thank you again for sharing your thoughts and opinions! </w:t>
      </w:r>
    </w:p>
    <w:p w14:paraId="44FB054D" w14:textId="77777777" w:rsidR="00905E8B" w:rsidRDefault="00905E8B" w:rsidP="00011A82">
      <w:pPr>
        <w:jc w:val="both"/>
        <w:rPr>
          <w:ins w:id="216" w:author="gaurav sood" w:date="2018-04-30T16:08:00Z"/>
          <w:rFonts w:ascii="Arial" w:hAnsi="Arial" w:cs="Arial"/>
        </w:rPr>
      </w:pPr>
    </w:p>
    <w:p w14:paraId="54A9BBCD" w14:textId="64145515" w:rsidR="00DB5FE3" w:rsidRPr="00011A82" w:rsidRDefault="00E3368D" w:rsidP="00011A82">
      <w:pPr>
        <w:jc w:val="both"/>
        <w:rPr>
          <w:rFonts w:ascii="Arial" w:hAnsi="Arial" w:cs="Arial"/>
        </w:rPr>
      </w:pPr>
      <w:r w:rsidRPr="00011A82">
        <w:rPr>
          <w:rFonts w:ascii="Arial" w:hAnsi="Arial" w:cs="Arial"/>
        </w:rPr>
        <w:t>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AD0C64">
        <w:rPr>
          <w:rFonts w:ascii="Arial" w:hAnsi="Arial" w:cs="Arial"/>
        </w:rPr>
        <w:t>Marc Hetherington</w:t>
      </w:r>
      <w:r w:rsidR="00B075F8">
        <w:rPr>
          <w:rFonts w:ascii="Arial" w:hAnsi="Arial" w:cs="Arial"/>
        </w:rPr>
        <w:t xml:space="preserve"> at </w:t>
      </w:r>
      <w:r w:rsidR="00AD0C64">
        <w:rPr>
          <w:rFonts w:ascii="Arial" w:hAnsi="Arial" w:cs="Arial"/>
        </w:rPr>
        <w:t>marc.j.hetherington@vanderbilt.edu</w:t>
      </w:r>
      <w:r w:rsidRPr="00011A82">
        <w:rPr>
          <w:rFonts w:ascii="Arial" w:hAnsi="Arial" w:cs="Arial"/>
        </w:rPr>
        <w:t xml:space="preserve">. </w:t>
      </w:r>
    </w:p>
    <w:sectPr w:rsidR="00DB5FE3" w:rsidRPr="00011A82" w:rsidSect="00C6029D">
      <w:footerReference w:type="even"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rosoft Office User" w:date="2018-03-13T10:54:00Z" w:initials="Office">
    <w:p w14:paraId="2495BEA9" w14:textId="61693E8D" w:rsidR="00581413" w:rsidRDefault="00581413">
      <w:pPr>
        <w:pStyle w:val="CommentText"/>
      </w:pPr>
      <w:r>
        <w:rPr>
          <w:rStyle w:val="CommentReference"/>
        </w:rPr>
        <w:annotationRef/>
      </w:r>
      <w:r>
        <w:t xml:space="preserve">Ashley/others at YouGov – do you have a suggested format that would be better for these questions so that we’re not repeating the prompt each time?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5BE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5BEA9" w16cid:durableId="1E91A28F"/>
  <w16cid:commentId w16cid:paraId="5E948388" w16cid:durableId="1E91B8F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4945C" w14:textId="77777777" w:rsidR="00F67B95" w:rsidRDefault="00F67B95" w:rsidP="00C6029D">
      <w:r>
        <w:separator/>
      </w:r>
    </w:p>
  </w:endnote>
  <w:endnote w:type="continuationSeparator" w:id="0">
    <w:p w14:paraId="32014A01" w14:textId="77777777" w:rsidR="00F67B95" w:rsidRDefault="00F67B95"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8316E6" w:rsidRDefault="008316E6"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8316E6" w:rsidRDefault="008316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8316E6" w:rsidRPr="00C6029D" w:rsidRDefault="008316E6"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F760EE">
      <w:rPr>
        <w:rStyle w:val="PageNumber"/>
        <w:rFonts w:ascii="Arial" w:hAnsi="Arial" w:cs="Arial"/>
        <w:noProof/>
      </w:rPr>
      <w:t>3</w:t>
    </w:r>
    <w:r w:rsidRPr="00C6029D">
      <w:rPr>
        <w:rStyle w:val="PageNumber"/>
        <w:rFonts w:ascii="Arial" w:hAnsi="Arial" w:cs="Arial"/>
      </w:rPr>
      <w:fldChar w:fldCharType="end"/>
    </w:r>
  </w:p>
  <w:p w14:paraId="046501CF" w14:textId="77777777" w:rsidR="008316E6" w:rsidRPr="00C6029D" w:rsidRDefault="008316E6">
    <w:pPr>
      <w:pStyle w:val="Foo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A260A" w14:textId="77777777" w:rsidR="00F67B95" w:rsidRDefault="00F67B95" w:rsidP="00C6029D">
      <w:r>
        <w:separator/>
      </w:r>
    </w:p>
  </w:footnote>
  <w:footnote w:type="continuationSeparator" w:id="0">
    <w:p w14:paraId="180842F5" w14:textId="77777777" w:rsidR="00F67B95" w:rsidRDefault="00F67B95" w:rsidP="00C60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46791"/>
    <w:multiLevelType w:val="hybridMultilevel"/>
    <w:tmpl w:val="E02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E92054C"/>
    <w:multiLevelType w:val="hybridMultilevel"/>
    <w:tmpl w:val="7B12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0332765"/>
    <w:multiLevelType w:val="hybridMultilevel"/>
    <w:tmpl w:val="F58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13227"/>
    <w:multiLevelType w:val="hybridMultilevel"/>
    <w:tmpl w:val="A412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E31B5"/>
    <w:multiLevelType w:val="hybridMultilevel"/>
    <w:tmpl w:val="378E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537182"/>
    <w:multiLevelType w:val="hybridMultilevel"/>
    <w:tmpl w:val="EB0014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6"/>
  </w:num>
  <w:num w:numId="5">
    <w:abstractNumId w:val="9"/>
  </w:num>
  <w:num w:numId="6">
    <w:abstractNumId w:val="15"/>
  </w:num>
  <w:num w:numId="7">
    <w:abstractNumId w:val="14"/>
  </w:num>
  <w:num w:numId="8">
    <w:abstractNumId w:val="1"/>
  </w:num>
  <w:num w:numId="9">
    <w:abstractNumId w:val="4"/>
  </w:num>
  <w:num w:numId="10">
    <w:abstractNumId w:val="12"/>
  </w:num>
  <w:num w:numId="11">
    <w:abstractNumId w:val="3"/>
  </w:num>
  <w:num w:numId="12">
    <w:abstractNumId w:val="5"/>
  </w:num>
  <w:num w:numId="13">
    <w:abstractNumId w:val="7"/>
  </w:num>
  <w:num w:numId="14">
    <w:abstractNumId w:val="2"/>
  </w:num>
  <w:num w:numId="15">
    <w:abstractNumId w:val="10"/>
  </w:num>
  <w:num w:numId="16">
    <w:abstractNumId w:val="13"/>
  </w:num>
  <w:num w:numId="17">
    <w:abstractNumId w:val="16"/>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gaurav sood">
    <w15:presenceInfo w15:providerId="Windows Live" w15:userId="cb5087f3b7ee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7"/>
    <w:rsid w:val="000053BC"/>
    <w:rsid w:val="00011A82"/>
    <w:rsid w:val="000128DF"/>
    <w:rsid w:val="00015953"/>
    <w:rsid w:val="000270EF"/>
    <w:rsid w:val="00027913"/>
    <w:rsid w:val="00027CE9"/>
    <w:rsid w:val="00037C68"/>
    <w:rsid w:val="000417BD"/>
    <w:rsid w:val="00042D55"/>
    <w:rsid w:val="0004480C"/>
    <w:rsid w:val="000530BF"/>
    <w:rsid w:val="00055221"/>
    <w:rsid w:val="00057240"/>
    <w:rsid w:val="000618C4"/>
    <w:rsid w:val="00073C1B"/>
    <w:rsid w:val="000742CF"/>
    <w:rsid w:val="00075BFB"/>
    <w:rsid w:val="00076742"/>
    <w:rsid w:val="00076E78"/>
    <w:rsid w:val="000848C3"/>
    <w:rsid w:val="00084947"/>
    <w:rsid w:val="00085A95"/>
    <w:rsid w:val="000A0031"/>
    <w:rsid w:val="000A681E"/>
    <w:rsid w:val="000B0344"/>
    <w:rsid w:val="000B12AC"/>
    <w:rsid w:val="000B26A1"/>
    <w:rsid w:val="000B4102"/>
    <w:rsid w:val="000C012F"/>
    <w:rsid w:val="000C03E9"/>
    <w:rsid w:val="000C098D"/>
    <w:rsid w:val="000C2E2D"/>
    <w:rsid w:val="000C4551"/>
    <w:rsid w:val="000C4BA4"/>
    <w:rsid w:val="000C774C"/>
    <w:rsid w:val="000D0D04"/>
    <w:rsid w:val="000D6300"/>
    <w:rsid w:val="000E065B"/>
    <w:rsid w:val="000E19EE"/>
    <w:rsid w:val="000E36A6"/>
    <w:rsid w:val="000E6B6C"/>
    <w:rsid w:val="000F2163"/>
    <w:rsid w:val="000F5C4E"/>
    <w:rsid w:val="001032BA"/>
    <w:rsid w:val="00103AA7"/>
    <w:rsid w:val="001112BF"/>
    <w:rsid w:val="00112D8A"/>
    <w:rsid w:val="00122CCF"/>
    <w:rsid w:val="00127936"/>
    <w:rsid w:val="00131F07"/>
    <w:rsid w:val="00132559"/>
    <w:rsid w:val="001330BE"/>
    <w:rsid w:val="001422B0"/>
    <w:rsid w:val="0014236A"/>
    <w:rsid w:val="00145135"/>
    <w:rsid w:val="001534EE"/>
    <w:rsid w:val="00154374"/>
    <w:rsid w:val="00155EC9"/>
    <w:rsid w:val="001607B3"/>
    <w:rsid w:val="001665E4"/>
    <w:rsid w:val="001678D8"/>
    <w:rsid w:val="001737AD"/>
    <w:rsid w:val="0017745F"/>
    <w:rsid w:val="0018146B"/>
    <w:rsid w:val="00183E02"/>
    <w:rsid w:val="001939C0"/>
    <w:rsid w:val="001A021E"/>
    <w:rsid w:val="001A2210"/>
    <w:rsid w:val="001A5589"/>
    <w:rsid w:val="001A7F24"/>
    <w:rsid w:val="001B0370"/>
    <w:rsid w:val="001B2194"/>
    <w:rsid w:val="001C41F0"/>
    <w:rsid w:val="001D0A5D"/>
    <w:rsid w:val="001D2488"/>
    <w:rsid w:val="001E147A"/>
    <w:rsid w:val="001E40AB"/>
    <w:rsid w:val="001F5FC9"/>
    <w:rsid w:val="00201170"/>
    <w:rsid w:val="002024AF"/>
    <w:rsid w:val="002027D4"/>
    <w:rsid w:val="00205848"/>
    <w:rsid w:val="00205B53"/>
    <w:rsid w:val="002125C4"/>
    <w:rsid w:val="00212675"/>
    <w:rsid w:val="0021271E"/>
    <w:rsid w:val="002214D5"/>
    <w:rsid w:val="00230648"/>
    <w:rsid w:val="00231940"/>
    <w:rsid w:val="00237D1A"/>
    <w:rsid w:val="002525F3"/>
    <w:rsid w:val="00274C90"/>
    <w:rsid w:val="00274CD7"/>
    <w:rsid w:val="00275B86"/>
    <w:rsid w:val="0028700D"/>
    <w:rsid w:val="002875C2"/>
    <w:rsid w:val="002974B4"/>
    <w:rsid w:val="002A039F"/>
    <w:rsid w:val="002A0B33"/>
    <w:rsid w:val="002A2B78"/>
    <w:rsid w:val="002A3540"/>
    <w:rsid w:val="002B40A5"/>
    <w:rsid w:val="002B5826"/>
    <w:rsid w:val="002C3C97"/>
    <w:rsid w:val="002C5BB4"/>
    <w:rsid w:val="002C6253"/>
    <w:rsid w:val="002C6B57"/>
    <w:rsid w:val="002D2C94"/>
    <w:rsid w:val="002E36B3"/>
    <w:rsid w:val="002E678B"/>
    <w:rsid w:val="002E6B8C"/>
    <w:rsid w:val="002F0D0E"/>
    <w:rsid w:val="002F332D"/>
    <w:rsid w:val="002F3739"/>
    <w:rsid w:val="002F57F7"/>
    <w:rsid w:val="002F582A"/>
    <w:rsid w:val="003024A9"/>
    <w:rsid w:val="003029BC"/>
    <w:rsid w:val="003133A5"/>
    <w:rsid w:val="003150D3"/>
    <w:rsid w:val="003150F6"/>
    <w:rsid w:val="00322865"/>
    <w:rsid w:val="00330F9B"/>
    <w:rsid w:val="003338A7"/>
    <w:rsid w:val="00343A54"/>
    <w:rsid w:val="003500DC"/>
    <w:rsid w:val="00351691"/>
    <w:rsid w:val="003616A8"/>
    <w:rsid w:val="00364FB1"/>
    <w:rsid w:val="00367B1D"/>
    <w:rsid w:val="00375DA3"/>
    <w:rsid w:val="00380FFD"/>
    <w:rsid w:val="0038177D"/>
    <w:rsid w:val="003819D5"/>
    <w:rsid w:val="00384757"/>
    <w:rsid w:val="0038776F"/>
    <w:rsid w:val="00392891"/>
    <w:rsid w:val="003A02DC"/>
    <w:rsid w:val="003A0AE5"/>
    <w:rsid w:val="003A0E96"/>
    <w:rsid w:val="003A5322"/>
    <w:rsid w:val="003A7523"/>
    <w:rsid w:val="003B2679"/>
    <w:rsid w:val="003C0812"/>
    <w:rsid w:val="003C1EC6"/>
    <w:rsid w:val="003C2F08"/>
    <w:rsid w:val="003C30A1"/>
    <w:rsid w:val="003C69FB"/>
    <w:rsid w:val="003D09C2"/>
    <w:rsid w:val="003D5ECE"/>
    <w:rsid w:val="003D6E22"/>
    <w:rsid w:val="003E2C6C"/>
    <w:rsid w:val="003F1552"/>
    <w:rsid w:val="003F7590"/>
    <w:rsid w:val="0040192B"/>
    <w:rsid w:val="00405386"/>
    <w:rsid w:val="00407435"/>
    <w:rsid w:val="00421465"/>
    <w:rsid w:val="00422429"/>
    <w:rsid w:val="00422AAF"/>
    <w:rsid w:val="00431E8D"/>
    <w:rsid w:val="0043244D"/>
    <w:rsid w:val="0043465F"/>
    <w:rsid w:val="00440B38"/>
    <w:rsid w:val="00441157"/>
    <w:rsid w:val="00441443"/>
    <w:rsid w:val="0044197E"/>
    <w:rsid w:val="00450AA5"/>
    <w:rsid w:val="00452101"/>
    <w:rsid w:val="00454457"/>
    <w:rsid w:val="004549EC"/>
    <w:rsid w:val="00460972"/>
    <w:rsid w:val="0046784F"/>
    <w:rsid w:val="00476310"/>
    <w:rsid w:val="004824DD"/>
    <w:rsid w:val="00487FD3"/>
    <w:rsid w:val="004904CD"/>
    <w:rsid w:val="004971CD"/>
    <w:rsid w:val="004B1383"/>
    <w:rsid w:val="004C1908"/>
    <w:rsid w:val="004C6368"/>
    <w:rsid w:val="004D062B"/>
    <w:rsid w:val="004D1C17"/>
    <w:rsid w:val="004D3B07"/>
    <w:rsid w:val="004E3901"/>
    <w:rsid w:val="004E6BAF"/>
    <w:rsid w:val="004F0645"/>
    <w:rsid w:val="004F16A4"/>
    <w:rsid w:val="004F34A6"/>
    <w:rsid w:val="00503353"/>
    <w:rsid w:val="00505A28"/>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413"/>
    <w:rsid w:val="00581D50"/>
    <w:rsid w:val="005844F1"/>
    <w:rsid w:val="00596CA1"/>
    <w:rsid w:val="005A72C1"/>
    <w:rsid w:val="005A7AD6"/>
    <w:rsid w:val="005B1A06"/>
    <w:rsid w:val="005B2BF7"/>
    <w:rsid w:val="005B6A34"/>
    <w:rsid w:val="005B6DC6"/>
    <w:rsid w:val="005D0714"/>
    <w:rsid w:val="005D1471"/>
    <w:rsid w:val="005D385C"/>
    <w:rsid w:val="005D704E"/>
    <w:rsid w:val="005F2717"/>
    <w:rsid w:val="00602F84"/>
    <w:rsid w:val="0060776E"/>
    <w:rsid w:val="006108FC"/>
    <w:rsid w:val="00615561"/>
    <w:rsid w:val="0061609E"/>
    <w:rsid w:val="006171D5"/>
    <w:rsid w:val="00617BEF"/>
    <w:rsid w:val="00625778"/>
    <w:rsid w:val="006326CE"/>
    <w:rsid w:val="00634039"/>
    <w:rsid w:val="006348BD"/>
    <w:rsid w:val="006434C0"/>
    <w:rsid w:val="00646FE8"/>
    <w:rsid w:val="006473A6"/>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E7085"/>
    <w:rsid w:val="006E759C"/>
    <w:rsid w:val="006F3089"/>
    <w:rsid w:val="00702933"/>
    <w:rsid w:val="00702C87"/>
    <w:rsid w:val="00704BC7"/>
    <w:rsid w:val="00704BD8"/>
    <w:rsid w:val="00710DCD"/>
    <w:rsid w:val="00710E4E"/>
    <w:rsid w:val="007116FA"/>
    <w:rsid w:val="00711A22"/>
    <w:rsid w:val="00723DB7"/>
    <w:rsid w:val="00725E56"/>
    <w:rsid w:val="0073242B"/>
    <w:rsid w:val="0073717B"/>
    <w:rsid w:val="00737D65"/>
    <w:rsid w:val="00746524"/>
    <w:rsid w:val="00750428"/>
    <w:rsid w:val="00755C1B"/>
    <w:rsid w:val="00756119"/>
    <w:rsid w:val="0075619B"/>
    <w:rsid w:val="00766A97"/>
    <w:rsid w:val="00766C82"/>
    <w:rsid w:val="00772F75"/>
    <w:rsid w:val="0077426B"/>
    <w:rsid w:val="00781889"/>
    <w:rsid w:val="00782971"/>
    <w:rsid w:val="00784D2D"/>
    <w:rsid w:val="007865BF"/>
    <w:rsid w:val="00786BDD"/>
    <w:rsid w:val="00790720"/>
    <w:rsid w:val="007944DC"/>
    <w:rsid w:val="007962DB"/>
    <w:rsid w:val="0079714C"/>
    <w:rsid w:val="007A73B3"/>
    <w:rsid w:val="007B03C1"/>
    <w:rsid w:val="007B3126"/>
    <w:rsid w:val="007B4912"/>
    <w:rsid w:val="007B514D"/>
    <w:rsid w:val="007B7800"/>
    <w:rsid w:val="007C0FE8"/>
    <w:rsid w:val="007C2B98"/>
    <w:rsid w:val="007C4198"/>
    <w:rsid w:val="007D0793"/>
    <w:rsid w:val="007D7BA9"/>
    <w:rsid w:val="007E5607"/>
    <w:rsid w:val="007E6AD7"/>
    <w:rsid w:val="007F0370"/>
    <w:rsid w:val="007F3235"/>
    <w:rsid w:val="007F361D"/>
    <w:rsid w:val="007F535A"/>
    <w:rsid w:val="007F5F1C"/>
    <w:rsid w:val="00800DDD"/>
    <w:rsid w:val="00813363"/>
    <w:rsid w:val="00815594"/>
    <w:rsid w:val="00821D4C"/>
    <w:rsid w:val="00822D3D"/>
    <w:rsid w:val="0082404F"/>
    <w:rsid w:val="0082684E"/>
    <w:rsid w:val="008303F4"/>
    <w:rsid w:val="008316E6"/>
    <w:rsid w:val="0083216F"/>
    <w:rsid w:val="008344B2"/>
    <w:rsid w:val="00844279"/>
    <w:rsid w:val="00845151"/>
    <w:rsid w:val="00846CC3"/>
    <w:rsid w:val="008479A3"/>
    <w:rsid w:val="0086080F"/>
    <w:rsid w:val="00873220"/>
    <w:rsid w:val="00873697"/>
    <w:rsid w:val="00874355"/>
    <w:rsid w:val="0087532C"/>
    <w:rsid w:val="00875D58"/>
    <w:rsid w:val="00876534"/>
    <w:rsid w:val="008774C3"/>
    <w:rsid w:val="008835CD"/>
    <w:rsid w:val="00885F5C"/>
    <w:rsid w:val="008908B3"/>
    <w:rsid w:val="00896AA9"/>
    <w:rsid w:val="008976EB"/>
    <w:rsid w:val="008A1261"/>
    <w:rsid w:val="008A1730"/>
    <w:rsid w:val="008A681C"/>
    <w:rsid w:val="008B25E3"/>
    <w:rsid w:val="008B40D2"/>
    <w:rsid w:val="008C0CD9"/>
    <w:rsid w:val="008C5988"/>
    <w:rsid w:val="008C6082"/>
    <w:rsid w:val="008D0DDA"/>
    <w:rsid w:val="008D5D9C"/>
    <w:rsid w:val="008E0079"/>
    <w:rsid w:val="008E3E38"/>
    <w:rsid w:val="008E5562"/>
    <w:rsid w:val="008E7035"/>
    <w:rsid w:val="008E7E33"/>
    <w:rsid w:val="008F73B8"/>
    <w:rsid w:val="00903312"/>
    <w:rsid w:val="00905E8B"/>
    <w:rsid w:val="00907672"/>
    <w:rsid w:val="00916384"/>
    <w:rsid w:val="00940249"/>
    <w:rsid w:val="009419DD"/>
    <w:rsid w:val="00941D20"/>
    <w:rsid w:val="00943FC1"/>
    <w:rsid w:val="00946FAE"/>
    <w:rsid w:val="009527E0"/>
    <w:rsid w:val="009571C3"/>
    <w:rsid w:val="00993E49"/>
    <w:rsid w:val="009A2E2E"/>
    <w:rsid w:val="009B75C5"/>
    <w:rsid w:val="009C178D"/>
    <w:rsid w:val="009C1A99"/>
    <w:rsid w:val="009D07F7"/>
    <w:rsid w:val="009D47B4"/>
    <w:rsid w:val="009D5C06"/>
    <w:rsid w:val="009E1461"/>
    <w:rsid w:val="009E23A3"/>
    <w:rsid w:val="009E3672"/>
    <w:rsid w:val="009F33F6"/>
    <w:rsid w:val="009F4CCE"/>
    <w:rsid w:val="009F50F0"/>
    <w:rsid w:val="009F70CE"/>
    <w:rsid w:val="00A000D5"/>
    <w:rsid w:val="00A029CE"/>
    <w:rsid w:val="00A0617F"/>
    <w:rsid w:val="00A1118F"/>
    <w:rsid w:val="00A11351"/>
    <w:rsid w:val="00A1562C"/>
    <w:rsid w:val="00A16C8D"/>
    <w:rsid w:val="00A2209C"/>
    <w:rsid w:val="00A24782"/>
    <w:rsid w:val="00A2782F"/>
    <w:rsid w:val="00A31B27"/>
    <w:rsid w:val="00A43D07"/>
    <w:rsid w:val="00A53465"/>
    <w:rsid w:val="00A54549"/>
    <w:rsid w:val="00A54F54"/>
    <w:rsid w:val="00A56C40"/>
    <w:rsid w:val="00A72013"/>
    <w:rsid w:val="00A73578"/>
    <w:rsid w:val="00A74F40"/>
    <w:rsid w:val="00A7681B"/>
    <w:rsid w:val="00A84EC9"/>
    <w:rsid w:val="00A90098"/>
    <w:rsid w:val="00A92592"/>
    <w:rsid w:val="00AB120C"/>
    <w:rsid w:val="00AB1D0B"/>
    <w:rsid w:val="00AB3159"/>
    <w:rsid w:val="00AB55B7"/>
    <w:rsid w:val="00AC5D12"/>
    <w:rsid w:val="00AC785F"/>
    <w:rsid w:val="00AD0C64"/>
    <w:rsid w:val="00AD125A"/>
    <w:rsid w:val="00AD3E83"/>
    <w:rsid w:val="00AD426F"/>
    <w:rsid w:val="00AD5F42"/>
    <w:rsid w:val="00AE0FBD"/>
    <w:rsid w:val="00AF1788"/>
    <w:rsid w:val="00AF5FEB"/>
    <w:rsid w:val="00AF6703"/>
    <w:rsid w:val="00B0142F"/>
    <w:rsid w:val="00B04E36"/>
    <w:rsid w:val="00B075F8"/>
    <w:rsid w:val="00B13142"/>
    <w:rsid w:val="00B21C02"/>
    <w:rsid w:val="00B2268E"/>
    <w:rsid w:val="00B243B3"/>
    <w:rsid w:val="00B25BA8"/>
    <w:rsid w:val="00B270CC"/>
    <w:rsid w:val="00B3665C"/>
    <w:rsid w:val="00B42041"/>
    <w:rsid w:val="00B42A22"/>
    <w:rsid w:val="00B459F6"/>
    <w:rsid w:val="00B613B8"/>
    <w:rsid w:val="00B6337A"/>
    <w:rsid w:val="00B63A1C"/>
    <w:rsid w:val="00B76564"/>
    <w:rsid w:val="00B85C74"/>
    <w:rsid w:val="00B91651"/>
    <w:rsid w:val="00B93D66"/>
    <w:rsid w:val="00B95E30"/>
    <w:rsid w:val="00B9739C"/>
    <w:rsid w:val="00BA154F"/>
    <w:rsid w:val="00BA4771"/>
    <w:rsid w:val="00BB04B2"/>
    <w:rsid w:val="00BB2CAE"/>
    <w:rsid w:val="00BB4E97"/>
    <w:rsid w:val="00BC3CE9"/>
    <w:rsid w:val="00BC50BF"/>
    <w:rsid w:val="00BD0AFF"/>
    <w:rsid w:val="00BD24E7"/>
    <w:rsid w:val="00BE16D2"/>
    <w:rsid w:val="00BE3B8D"/>
    <w:rsid w:val="00BE590C"/>
    <w:rsid w:val="00BE648E"/>
    <w:rsid w:val="00BE7A9E"/>
    <w:rsid w:val="00BE7E16"/>
    <w:rsid w:val="00BF0325"/>
    <w:rsid w:val="00BF2687"/>
    <w:rsid w:val="00BF48DF"/>
    <w:rsid w:val="00BF5D04"/>
    <w:rsid w:val="00C04831"/>
    <w:rsid w:val="00C1218A"/>
    <w:rsid w:val="00C139D6"/>
    <w:rsid w:val="00C2224D"/>
    <w:rsid w:val="00C27CA2"/>
    <w:rsid w:val="00C37A18"/>
    <w:rsid w:val="00C4384B"/>
    <w:rsid w:val="00C5276B"/>
    <w:rsid w:val="00C528FC"/>
    <w:rsid w:val="00C5354E"/>
    <w:rsid w:val="00C53666"/>
    <w:rsid w:val="00C57D91"/>
    <w:rsid w:val="00C6029D"/>
    <w:rsid w:val="00C6101C"/>
    <w:rsid w:val="00C61A73"/>
    <w:rsid w:val="00C70240"/>
    <w:rsid w:val="00C72A1D"/>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1214"/>
    <w:rsid w:val="00D22FC3"/>
    <w:rsid w:val="00D2333C"/>
    <w:rsid w:val="00D2341F"/>
    <w:rsid w:val="00D25230"/>
    <w:rsid w:val="00D25235"/>
    <w:rsid w:val="00D301D9"/>
    <w:rsid w:val="00D466D1"/>
    <w:rsid w:val="00D55F6D"/>
    <w:rsid w:val="00D57C7D"/>
    <w:rsid w:val="00D61737"/>
    <w:rsid w:val="00D6644F"/>
    <w:rsid w:val="00D70A87"/>
    <w:rsid w:val="00D730AC"/>
    <w:rsid w:val="00D8560E"/>
    <w:rsid w:val="00D85F3B"/>
    <w:rsid w:val="00D87850"/>
    <w:rsid w:val="00D87BB2"/>
    <w:rsid w:val="00D9018B"/>
    <w:rsid w:val="00DA1A46"/>
    <w:rsid w:val="00DA5094"/>
    <w:rsid w:val="00DA6C85"/>
    <w:rsid w:val="00DB3DF6"/>
    <w:rsid w:val="00DB5FE3"/>
    <w:rsid w:val="00DC343D"/>
    <w:rsid w:val="00DC7375"/>
    <w:rsid w:val="00DD5070"/>
    <w:rsid w:val="00DD73A4"/>
    <w:rsid w:val="00DD79B9"/>
    <w:rsid w:val="00DE13FD"/>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36E58"/>
    <w:rsid w:val="00E41E24"/>
    <w:rsid w:val="00E468E3"/>
    <w:rsid w:val="00E5341A"/>
    <w:rsid w:val="00E63F8C"/>
    <w:rsid w:val="00E75F00"/>
    <w:rsid w:val="00E76848"/>
    <w:rsid w:val="00E77FF3"/>
    <w:rsid w:val="00E864EE"/>
    <w:rsid w:val="00E9127B"/>
    <w:rsid w:val="00E93384"/>
    <w:rsid w:val="00EA1EF9"/>
    <w:rsid w:val="00EB043D"/>
    <w:rsid w:val="00EB3BBC"/>
    <w:rsid w:val="00EC0FCB"/>
    <w:rsid w:val="00ED1BAA"/>
    <w:rsid w:val="00ED3396"/>
    <w:rsid w:val="00ED48B2"/>
    <w:rsid w:val="00ED5444"/>
    <w:rsid w:val="00ED7957"/>
    <w:rsid w:val="00ED7C22"/>
    <w:rsid w:val="00EE0A9D"/>
    <w:rsid w:val="00EE46FA"/>
    <w:rsid w:val="00EE7145"/>
    <w:rsid w:val="00EF52B2"/>
    <w:rsid w:val="00F22BE4"/>
    <w:rsid w:val="00F25DC6"/>
    <w:rsid w:val="00F35CF0"/>
    <w:rsid w:val="00F414AB"/>
    <w:rsid w:val="00F44384"/>
    <w:rsid w:val="00F44831"/>
    <w:rsid w:val="00F44D59"/>
    <w:rsid w:val="00F5079B"/>
    <w:rsid w:val="00F51272"/>
    <w:rsid w:val="00F54316"/>
    <w:rsid w:val="00F54AA6"/>
    <w:rsid w:val="00F54E76"/>
    <w:rsid w:val="00F60B01"/>
    <w:rsid w:val="00F63F00"/>
    <w:rsid w:val="00F665EC"/>
    <w:rsid w:val="00F675CC"/>
    <w:rsid w:val="00F67B95"/>
    <w:rsid w:val="00F71120"/>
    <w:rsid w:val="00F74879"/>
    <w:rsid w:val="00F750A9"/>
    <w:rsid w:val="00F760EE"/>
    <w:rsid w:val="00F76D9F"/>
    <w:rsid w:val="00F778C6"/>
    <w:rsid w:val="00F83098"/>
    <w:rsid w:val="00F84471"/>
    <w:rsid w:val="00F8460D"/>
    <w:rsid w:val="00F8597C"/>
    <w:rsid w:val="00F872B1"/>
    <w:rsid w:val="00F90783"/>
    <w:rsid w:val="00FA4E07"/>
    <w:rsid w:val="00FA5909"/>
    <w:rsid w:val="00FA6AE1"/>
    <w:rsid w:val="00FA7713"/>
    <w:rsid w:val="00FA7BC0"/>
    <w:rsid w:val="00FA7ED1"/>
    <w:rsid w:val="00FC0187"/>
    <w:rsid w:val="00FC2C01"/>
    <w:rsid w:val="00FC2D13"/>
    <w:rsid w:val="00FC304C"/>
    <w:rsid w:val="00FC528E"/>
    <w:rsid w:val="00FC5EB3"/>
    <w:rsid w:val="00FD03AD"/>
    <w:rsid w:val="00FD0CFF"/>
    <w:rsid w:val="00FE02FA"/>
    <w:rsid w:val="00FE13CB"/>
    <w:rsid w:val="00FE36BE"/>
    <w:rsid w:val="00FE5157"/>
    <w:rsid w:val="00FE62CD"/>
    <w:rsid w:val="00FF0666"/>
    <w:rsid w:val="00FF4F2D"/>
    <w:rsid w:val="00FF5366"/>
    <w:rsid w:val="00FF6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1"/>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 w:type="paragraph" w:styleId="Revision">
    <w:name w:val="Revision"/>
    <w:hidden/>
    <w:uiPriority w:val="99"/>
    <w:semiHidden/>
    <w:rsid w:val="00D2121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7729AE-54A6-C64A-AB6C-6AF27C2B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1889</Words>
  <Characters>10769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Microsoft Office User</cp:lastModifiedBy>
  <cp:revision>77</cp:revision>
  <cp:lastPrinted>2018-03-13T01:28:00Z</cp:lastPrinted>
  <dcterms:created xsi:type="dcterms:W3CDTF">2018-04-30T14:49:00Z</dcterms:created>
  <dcterms:modified xsi:type="dcterms:W3CDTF">2018-04-30T21:22:00Z</dcterms:modified>
</cp:coreProperties>
</file>